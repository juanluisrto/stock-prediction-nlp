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11" w:rsidRDefault="00EC6811">
      <w:pPr>
        <w:spacing w:after="0" w:line="200" w:lineRule="exact"/>
        <w:rPr>
          <w:ins w:id="0" w:author="emilio.serrano@upm.es" w:date="2020-04-30T16:46:00Z"/>
          <w:sz w:val="20"/>
          <w:szCs w:val="20"/>
        </w:rPr>
      </w:pPr>
    </w:p>
    <w:p w:rsidR="00EC6811" w:rsidRDefault="00EC6811">
      <w:pPr>
        <w:spacing w:after="0" w:line="200" w:lineRule="exact"/>
        <w:rPr>
          <w:ins w:id="1" w:author="emilio.serrano@upm.es" w:date="2020-04-30T16:46:00Z"/>
          <w:sz w:val="20"/>
          <w:szCs w:val="20"/>
        </w:rPr>
      </w:pPr>
    </w:p>
    <w:p w:rsidR="00F65F1D" w:rsidRPr="00EC6811" w:rsidRDefault="007A603B">
      <w:pPr>
        <w:spacing w:after="0" w:line="200" w:lineRule="exact"/>
        <w:rPr>
          <w:sz w:val="20"/>
          <w:szCs w:val="20"/>
          <w:lang w:val="es-ES"/>
          <w:rPrChange w:id="2" w:author="emilio.serrano@upm.es" w:date="2020-04-30T16:46:00Z">
            <w:rPr>
              <w:sz w:val="20"/>
              <w:szCs w:val="20"/>
            </w:rPr>
          </w:rPrChang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270"/>
                <wp:effectExtent l="0" t="0" r="8255" b="825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70"/>
                          <a:chOff x="0" y="0"/>
                          <a:chExt cx="2" cy="2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6DD64" id="Group 12" o:spid="_x0000_s1026" style="position:absolute;margin-left:0;margin-top:0;width:.1pt;height:.1pt;z-index:-251661312;mso-position-horizontal-relative:page;mso-position-vertical-relative:page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">
                <v:shape id="Freeform 13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" path="m,l,xe" fillcolor="black" stroked="f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270"/>
                <wp:effectExtent l="0" t="0" r="8255" b="825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70"/>
                          <a:chOff x="0" y="0"/>
                          <a:chExt cx="2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C6060" id="Group 10" o:spid="_x0000_s1026" style="position:absolute;margin-left:0;margin-top:0;width:.1pt;height:.1pt;z-index:-251660288;mso-position-horizontal-relative:page;mso-position-vertical-relative:page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">
                <v:shape id="Freeform 11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" path="m,l,xe" fillcolor="black" stroked="f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270"/>
                <wp:effectExtent l="0" t="0" r="8255" b="825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70"/>
                          <a:chOff x="0" y="0"/>
                          <a:chExt cx="2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08468" id="Group 8" o:spid="_x0000_s1026" style="position:absolute;margin-left:0;margin-top:0;width:.1pt;height:.1pt;z-index:-251659264;mso-position-horizontal-relative:page;mso-position-vertical-relative:page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">
                <v:shape id="Freeform 9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" path="m,l,xe" fillcolor="black" stroked="f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270"/>
                <wp:effectExtent l="0" t="0" r="8255" b="825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70"/>
                          <a:chOff x="0" y="0"/>
                          <a:chExt cx="2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4668D" id="Group 6" o:spid="_x0000_s1026" style="position:absolute;margin-left:0;margin-top:0;width:.1pt;height:.1pt;z-index:-251658240;mso-position-horizontal-relative:page;mso-position-vertical-relative:page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">
                <v:shape id="Freeform 7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" path="m,l,xe" fillcolor="black" stroked="f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270"/>
                <wp:effectExtent l="0" t="0" r="8255" b="825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70"/>
                          <a:chOff x="0" y="0"/>
                          <a:chExt cx="2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FA792" id="Group 4" o:spid="_x0000_s1026" style="position:absolute;margin-left:0;margin-top:0;width:.1pt;height:.1pt;z-index:-251657216;mso-position-horizontal-relative:page;mso-position-vertical-relative:page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">
                <v:shape id="Freeform 5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" path="m,l,xe" fillcolor="black" stroked="f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270"/>
                <wp:effectExtent l="0" t="0" r="8255" b="825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70"/>
                          <a:chOff x="0" y="0"/>
                          <a:chExt cx="2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47C15" id="Group 2" o:spid="_x0000_s1026" style="position:absolute;margin-left:0;margin-top:0;width:.1pt;height:.1pt;z-index:-251656192;mso-position-horizontal-relative:page;mso-position-vertical-relative:page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">
                <v:shape id="Freeform 3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" path="m,l,xe" fillcolor="black" stroked="f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</w:p>
    <w:p w:rsidR="00F65F1D" w:rsidRPr="00EC6811" w:rsidRDefault="00F65F1D">
      <w:pPr>
        <w:spacing w:after="0" w:line="200" w:lineRule="exact"/>
        <w:rPr>
          <w:sz w:val="20"/>
          <w:szCs w:val="20"/>
          <w:lang w:val="es-ES"/>
          <w:rPrChange w:id="3" w:author="emilio.serrano@upm.es" w:date="2020-04-30T16:46:00Z">
            <w:rPr>
              <w:sz w:val="20"/>
              <w:szCs w:val="20"/>
            </w:rPr>
          </w:rPrChange>
        </w:rPr>
      </w:pPr>
    </w:p>
    <w:p w:rsidR="00F65F1D" w:rsidRDefault="00EC6811" w:rsidP="007C69EC">
      <w:pPr>
        <w:rPr>
          <w:ins w:id="4" w:author="emilio.serrano@upm.es" w:date="2020-04-30T16:46:00Z"/>
          <w:lang w:val="es-ES"/>
        </w:rPr>
        <w:pPrChange w:id="5" w:author="emilio.serrano@upm.es" w:date="2020-04-30T16:51:00Z">
          <w:pPr>
            <w:spacing w:after="0" w:line="200" w:lineRule="exact"/>
          </w:pPr>
        </w:pPrChange>
      </w:pPr>
      <w:ins w:id="6" w:author="emilio.serrano@upm.es" w:date="2020-04-30T16:46:00Z">
        <w:r>
          <w:rPr>
            <w:lang w:val="es-ES"/>
          </w:rPr>
          <w:t xml:space="preserve">En la siguiente versión </w:t>
        </w:r>
        <w:proofErr w:type="spellStart"/>
        <w:r>
          <w:rPr>
            <w:lang w:val="es-ES"/>
          </w:rPr>
          <w:t>asgurate</w:t>
        </w:r>
        <w:proofErr w:type="spellEnd"/>
        <w:r>
          <w:rPr>
            <w:lang w:val="es-ES"/>
          </w:rPr>
          <w:t xml:space="preserve"> de añadir:</w:t>
        </w:r>
      </w:ins>
    </w:p>
    <w:p w:rsidR="00EC6811" w:rsidRDefault="00EC6811" w:rsidP="007C69EC">
      <w:pPr>
        <w:rPr>
          <w:ins w:id="7" w:author="emilio.serrano@upm.es" w:date="2020-04-30T16:46:00Z"/>
          <w:lang w:val="es-ES"/>
        </w:rPr>
        <w:pPrChange w:id="8" w:author="emilio.serrano@upm.es" w:date="2020-04-30T16:51:00Z">
          <w:pPr>
            <w:spacing w:after="0" w:line="200" w:lineRule="exact"/>
          </w:pPr>
        </w:pPrChange>
      </w:pPr>
    </w:p>
    <w:p w:rsidR="00EC6811" w:rsidRDefault="00EC6811" w:rsidP="007C69EC">
      <w:pPr>
        <w:rPr>
          <w:ins w:id="9" w:author="emilio.serrano@upm.es" w:date="2020-04-30T16:47:00Z"/>
          <w:rFonts w:ascii="Segoe UI" w:hAnsi="Segoe UI" w:cs="Segoe UI"/>
          <w:color w:val="172B4D"/>
          <w:sz w:val="21"/>
          <w:szCs w:val="21"/>
          <w:shd w:val="clear" w:color="auto" w:fill="FFFFFF"/>
          <w:lang w:val="es-ES"/>
        </w:rPr>
        <w:pPrChange w:id="10" w:author="emilio.serrano@upm.es" w:date="2020-04-30T16:51:00Z">
          <w:pPr>
            <w:spacing w:after="0" w:line="200" w:lineRule="exact"/>
          </w:pPr>
        </w:pPrChange>
      </w:pPr>
      <w:ins w:id="11" w:author="emilio.serrano@upm.es" w:date="2020-04-30T16:46:00Z">
        <w:r w:rsidRPr="00EC6811"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  <w:rPrChange w:id="12" w:author="emilio.serrano@upm.es" w:date="2020-04-30T16:46:00Z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rPrChange>
          </w:rPr>
          <w:t>o Sección de trabajos relacionados con al menos 10 trabajos científicos explicados en el</w:t>
        </w:r>
        <w:r w:rsidRPr="00EC6811">
          <w:rPr>
            <w:rFonts w:ascii="Segoe UI" w:hAnsi="Segoe UI" w:cs="Segoe UI"/>
            <w:color w:val="172B4D"/>
            <w:sz w:val="21"/>
            <w:szCs w:val="21"/>
            <w:lang w:val="es-ES"/>
            <w:rPrChange w:id="13" w:author="emilio.serrano@upm.es" w:date="2020-04-30T16:46:00Z">
              <w:rPr>
                <w:rFonts w:ascii="Segoe UI" w:hAnsi="Segoe UI" w:cs="Segoe UI"/>
                <w:color w:val="172B4D"/>
                <w:sz w:val="21"/>
                <w:szCs w:val="21"/>
              </w:rPr>
            </w:rPrChange>
          </w:rPr>
          <w:br/>
        </w:r>
        <w:r w:rsidRPr="00EC6811"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  <w:rPrChange w:id="14" w:author="emilio.serrano@upm.es" w:date="2020-04-30T16:46:00Z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rPrChange>
          </w:rPr>
          <w:t>contexto de la contribución esperada y bibliografía incluyéndolos en formato IEEE.</w:t>
        </w:r>
        <w:r w:rsidRPr="00EC6811">
          <w:rPr>
            <w:rFonts w:ascii="Segoe UI" w:hAnsi="Segoe UI" w:cs="Segoe UI"/>
            <w:color w:val="172B4D"/>
            <w:sz w:val="21"/>
            <w:szCs w:val="21"/>
            <w:lang w:val="es-ES"/>
            <w:rPrChange w:id="15" w:author="emilio.serrano@upm.es" w:date="2020-04-30T16:46:00Z">
              <w:rPr>
                <w:rFonts w:ascii="Segoe UI" w:hAnsi="Segoe UI" w:cs="Segoe UI"/>
                <w:color w:val="172B4D"/>
                <w:sz w:val="21"/>
                <w:szCs w:val="21"/>
              </w:rPr>
            </w:rPrChange>
          </w:rPr>
          <w:br/>
        </w:r>
        <w:r w:rsidRPr="00EC6811"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  <w:rPrChange w:id="16" w:author="emilio.serrano@upm.es" w:date="2020-04-30T16:46:00Z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rPrChange>
          </w:rPr>
          <w:t>o Resumen dejando clara la contribución esperada (resumen en texto y en gráfico).</w:t>
        </w:r>
        <w:r w:rsidRPr="00EC6811">
          <w:rPr>
            <w:rFonts w:ascii="Segoe UI" w:hAnsi="Segoe UI" w:cs="Segoe UI"/>
            <w:color w:val="172B4D"/>
            <w:sz w:val="21"/>
            <w:szCs w:val="21"/>
            <w:lang w:val="es-ES"/>
            <w:rPrChange w:id="17" w:author="emilio.serrano@upm.es" w:date="2020-04-30T16:46:00Z">
              <w:rPr>
                <w:rFonts w:ascii="Segoe UI" w:hAnsi="Segoe UI" w:cs="Segoe UI"/>
                <w:color w:val="172B4D"/>
                <w:sz w:val="21"/>
                <w:szCs w:val="21"/>
              </w:rPr>
            </w:rPrChange>
          </w:rPr>
          <w:br/>
        </w:r>
        <w:r w:rsidRPr="00EC6811"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  <w:rPrChange w:id="18" w:author="emilio.serrano@upm.es" w:date="2020-04-30T16:46:00Z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rPrChange>
          </w:rPr>
          <w:t>o Título de todas las secciones y subsecciones que contendrá el TFG/TFM.</w:t>
        </w:r>
      </w:ins>
    </w:p>
    <w:p w:rsidR="00EC6811" w:rsidRDefault="00EC6811" w:rsidP="007C69EC">
      <w:pPr>
        <w:rPr>
          <w:ins w:id="19" w:author="emilio.serrano@upm.es" w:date="2020-04-30T16:47:00Z"/>
          <w:rFonts w:ascii="Segoe UI" w:hAnsi="Segoe UI" w:cs="Segoe UI"/>
          <w:color w:val="172B4D"/>
          <w:sz w:val="21"/>
          <w:szCs w:val="21"/>
          <w:shd w:val="clear" w:color="auto" w:fill="FFFFFF"/>
          <w:lang w:val="es-ES"/>
        </w:rPr>
        <w:pPrChange w:id="20" w:author="emilio.serrano@upm.es" w:date="2020-04-30T16:51:00Z">
          <w:pPr>
            <w:spacing w:after="0" w:line="200" w:lineRule="exact"/>
          </w:pPr>
        </w:pPrChange>
      </w:pPr>
    </w:p>
    <w:p w:rsidR="00EC6811" w:rsidRDefault="00EC6811" w:rsidP="007C69EC">
      <w:pPr>
        <w:rPr>
          <w:ins w:id="21" w:author="emilio.serrano@upm.es" w:date="2020-04-30T16:48:00Z"/>
          <w:rFonts w:ascii="Segoe UI" w:hAnsi="Segoe UI" w:cs="Segoe UI"/>
          <w:color w:val="172B4D"/>
          <w:sz w:val="21"/>
          <w:szCs w:val="21"/>
          <w:shd w:val="clear" w:color="auto" w:fill="FFFFFF"/>
          <w:lang w:val="es-ES"/>
        </w:rPr>
        <w:pPrChange w:id="22" w:author="emilio.serrano@upm.es" w:date="2020-04-30T16:51:00Z">
          <w:pPr>
            <w:spacing w:after="0" w:line="200" w:lineRule="exact"/>
          </w:pPr>
        </w:pPrChange>
      </w:pPr>
      <w:ins w:id="23" w:author="emilio.serrano@upm.es" w:date="2020-04-30T16:47:00Z">
        <w:r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 xml:space="preserve">Das una sección de trabajos relacionados, pero en realidad son preliminares: lo que son las </w:t>
        </w:r>
        <w:proofErr w:type="spellStart"/>
        <w:r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>GANs</w:t>
        </w:r>
        <w:proofErr w:type="spellEnd"/>
        <w:r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 xml:space="preserve"> o lo que es BERT.</w:t>
        </w:r>
      </w:ins>
      <w:ins w:id="24" w:author="emilio.serrano@upm.es" w:date="2020-04-30T16:48:00Z">
        <w:r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 xml:space="preserve"> Consulta las siguientes secciones de la guía de </w:t>
        </w:r>
        <w:proofErr w:type="spellStart"/>
        <w:r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>TFMs</w:t>
        </w:r>
        <w:proofErr w:type="spellEnd"/>
        <w:r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 xml:space="preserve"> que te he dejado en </w:t>
        </w:r>
        <w:proofErr w:type="spellStart"/>
        <w:r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>Trello</w:t>
        </w:r>
        <w:proofErr w:type="spellEnd"/>
        <w:r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>:</w:t>
        </w:r>
      </w:ins>
    </w:p>
    <w:p w:rsidR="00EC6811" w:rsidRPr="007C69EC" w:rsidRDefault="00EC6811" w:rsidP="007C69EC">
      <w:pPr>
        <w:pStyle w:val="Prrafodelista"/>
        <w:numPr>
          <w:ilvl w:val="0"/>
          <w:numId w:val="1"/>
        </w:numPr>
        <w:rPr>
          <w:ins w:id="25" w:author="emilio.serrano@upm.es" w:date="2020-04-30T16:48:00Z"/>
          <w:rFonts w:ascii="Segoe UI" w:hAnsi="Segoe UI" w:cs="Segoe UI"/>
          <w:color w:val="172B4D"/>
          <w:sz w:val="21"/>
          <w:szCs w:val="21"/>
          <w:shd w:val="clear" w:color="auto" w:fill="FFFFFF"/>
          <w:lang w:val="es-ES"/>
          <w:rPrChange w:id="26" w:author="emilio.serrano@upm.es" w:date="2020-04-30T16:51:00Z">
            <w:rPr>
              <w:ins w:id="27" w:author="emilio.serrano@upm.es" w:date="2020-04-30T16:48:00Z"/>
              <w:shd w:val="clear" w:color="auto" w:fill="FFFFFF"/>
              <w:lang w:val="es-ES"/>
            </w:rPr>
          </w:rPrChange>
        </w:rPr>
        <w:pPrChange w:id="28" w:author="emilio.serrano@upm.es" w:date="2020-04-30T16:51:00Z">
          <w:pPr>
            <w:spacing w:after="0" w:line="200" w:lineRule="exact"/>
          </w:pPr>
        </w:pPrChange>
      </w:pPr>
      <w:ins w:id="29" w:author="emilio.serrano@upm.es" w:date="2020-04-30T16:48:00Z">
        <w:r w:rsidRPr="007C69EC"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  <w:rPrChange w:id="30" w:author="emilio.serrano@upm.es" w:date="2020-04-30T16:51:00Z">
              <w:rPr>
                <w:shd w:val="clear" w:color="auto" w:fill="FFFFFF"/>
                <w:lang w:val="es-ES"/>
              </w:rPr>
            </w:rPrChange>
          </w:rPr>
          <w:t xml:space="preserve">2.4 Trabajos relacionados y bibliografía </w:t>
        </w:r>
        <w:r w:rsidRPr="007C69EC"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  <w:rPrChange w:id="31" w:author="emilio.serrano@upm.es" w:date="2020-04-30T16:51:00Z">
              <w:rPr>
                <w:shd w:val="clear" w:color="auto" w:fill="FFFFFF"/>
                <w:lang w:val="es-ES"/>
              </w:rPr>
            </w:rPrChange>
          </w:rPr>
          <w:t xml:space="preserve"> </w:t>
        </w:r>
      </w:ins>
    </w:p>
    <w:p w:rsidR="00EC6811" w:rsidRPr="007C69EC" w:rsidRDefault="00EC6811" w:rsidP="007C69EC">
      <w:pPr>
        <w:pStyle w:val="Prrafodelista"/>
        <w:numPr>
          <w:ilvl w:val="0"/>
          <w:numId w:val="1"/>
        </w:numPr>
        <w:rPr>
          <w:ins w:id="32" w:author="emilio.serrano@upm.es" w:date="2020-04-30T16:47:00Z"/>
          <w:rFonts w:ascii="Segoe UI" w:hAnsi="Segoe UI" w:cs="Segoe UI"/>
          <w:color w:val="172B4D"/>
          <w:sz w:val="21"/>
          <w:szCs w:val="21"/>
          <w:shd w:val="clear" w:color="auto" w:fill="FFFFFF"/>
          <w:lang w:val="es-ES"/>
          <w:rPrChange w:id="33" w:author="emilio.serrano@upm.es" w:date="2020-04-30T16:51:00Z">
            <w:rPr>
              <w:ins w:id="34" w:author="emilio.serrano@upm.es" w:date="2020-04-30T16:47:00Z"/>
              <w:shd w:val="clear" w:color="auto" w:fill="FFFFFF"/>
              <w:lang w:val="es-ES"/>
            </w:rPr>
          </w:rPrChange>
        </w:rPr>
        <w:pPrChange w:id="35" w:author="emilio.serrano@upm.es" w:date="2020-04-30T16:51:00Z">
          <w:pPr>
            <w:spacing w:after="0" w:line="200" w:lineRule="exact"/>
          </w:pPr>
        </w:pPrChange>
      </w:pPr>
      <w:ins w:id="36" w:author="emilio.serrano@upm.es" w:date="2020-04-30T16:48:00Z">
        <w:r w:rsidRPr="007C69EC"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  <w:rPrChange w:id="37" w:author="emilio.serrano@upm.es" w:date="2020-04-30T16:51:00Z">
              <w:rPr>
                <w:shd w:val="clear" w:color="auto" w:fill="FFFFFF"/>
                <w:lang w:val="es-ES"/>
              </w:rPr>
            </w:rPrChange>
          </w:rPr>
          <w:t>2.5 Trabajos relacionados vs preliminares</w:t>
        </w:r>
      </w:ins>
    </w:p>
    <w:p w:rsidR="00EC6811" w:rsidRDefault="00EC6811">
      <w:pPr>
        <w:spacing w:after="0" w:line="200" w:lineRule="exact"/>
        <w:rPr>
          <w:ins w:id="38" w:author="emilio.serrano@upm.es" w:date="2020-04-30T16:47:00Z"/>
          <w:rFonts w:ascii="Segoe UI" w:hAnsi="Segoe UI" w:cs="Segoe UI"/>
          <w:color w:val="172B4D"/>
          <w:sz w:val="21"/>
          <w:szCs w:val="21"/>
          <w:shd w:val="clear" w:color="auto" w:fill="FFFFFF"/>
          <w:lang w:val="es-ES"/>
        </w:rPr>
      </w:pPr>
    </w:p>
    <w:p w:rsidR="00EC6811" w:rsidRPr="00EC6811" w:rsidRDefault="00EC6811">
      <w:pPr>
        <w:spacing w:after="0" w:line="200" w:lineRule="exact"/>
        <w:rPr>
          <w:sz w:val="20"/>
          <w:szCs w:val="20"/>
          <w:lang w:val="es-ES"/>
          <w:rPrChange w:id="39" w:author="emilio.serrano@upm.es" w:date="2020-04-30T16:46:00Z">
            <w:rPr>
              <w:sz w:val="20"/>
              <w:szCs w:val="20"/>
            </w:rPr>
          </w:rPrChange>
        </w:rPr>
      </w:pPr>
    </w:p>
    <w:p w:rsidR="00F65F1D" w:rsidRPr="00EC6811" w:rsidRDefault="00F65F1D">
      <w:pPr>
        <w:spacing w:before="5" w:after="0" w:line="260" w:lineRule="exact"/>
        <w:rPr>
          <w:sz w:val="26"/>
          <w:szCs w:val="26"/>
          <w:lang w:val="es-ES"/>
          <w:rPrChange w:id="40" w:author="emilio.serrano@upm.es" w:date="2020-04-30T16:46:00Z">
            <w:rPr>
              <w:sz w:val="26"/>
              <w:szCs w:val="26"/>
            </w:rPr>
          </w:rPrChange>
        </w:rPr>
      </w:pPr>
    </w:p>
    <w:p w:rsidR="00F65F1D" w:rsidRPr="007A603B" w:rsidRDefault="00F26ADD">
      <w:pPr>
        <w:spacing w:before="9" w:after="0" w:line="240" w:lineRule="auto"/>
        <w:ind w:left="101" w:right="-20"/>
        <w:rPr>
          <w:rFonts w:ascii="Arial" w:eastAsia="Arial" w:hAnsi="Arial" w:cs="Arial"/>
          <w:sz w:val="40"/>
          <w:szCs w:val="40"/>
          <w:lang w:val="es-ES"/>
        </w:rPr>
      </w:pPr>
      <w:r w:rsidRPr="007A603B">
        <w:rPr>
          <w:rFonts w:ascii="Arial" w:eastAsia="Arial" w:hAnsi="Arial" w:cs="Arial"/>
          <w:sz w:val="40"/>
          <w:szCs w:val="40"/>
          <w:lang w:val="es-ES"/>
        </w:rPr>
        <w:t>Dudas Memoria v1</w:t>
      </w:r>
    </w:p>
    <w:p w:rsidR="00F65F1D" w:rsidRPr="007A603B" w:rsidRDefault="00F65F1D">
      <w:pPr>
        <w:spacing w:before="14" w:after="0" w:line="280" w:lineRule="exact"/>
        <w:rPr>
          <w:sz w:val="28"/>
          <w:szCs w:val="28"/>
          <w:lang w:val="es-ES"/>
        </w:rPr>
      </w:pPr>
    </w:p>
    <w:p w:rsidR="00F65F1D" w:rsidRDefault="00F26ADD">
      <w:pPr>
        <w:spacing w:after="0" w:line="370" w:lineRule="auto"/>
        <w:ind w:left="101" w:right="72"/>
        <w:rPr>
          <w:ins w:id="41" w:author="emilio.serrano@upm.es" w:date="2020-04-30T16:49:00Z"/>
          <w:rFonts w:ascii="Arial" w:eastAsia="Arial" w:hAnsi="Arial" w:cs="Arial"/>
          <w:color w:val="000000"/>
          <w:lang w:val="es-ES"/>
        </w:rPr>
      </w:pPr>
      <w:r w:rsidRPr="007A603B">
        <w:rPr>
          <w:rFonts w:ascii="Arial" w:eastAsia="Arial" w:hAnsi="Arial" w:cs="Arial"/>
          <w:lang w:val="es-ES"/>
        </w:rPr>
        <w:t>Antes</w:t>
      </w:r>
      <w:r w:rsidRPr="007A603B">
        <w:rPr>
          <w:rFonts w:ascii="Arial" w:eastAsia="Arial" w:hAnsi="Arial" w:cs="Arial"/>
          <w:spacing w:val="-2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de todo,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hyperlink r:id="rId7">
        <w:r w:rsidRPr="007A603B">
          <w:rPr>
            <w:rFonts w:ascii="Arial" w:eastAsia="Arial" w:hAnsi="Arial" w:cs="Arial"/>
            <w:color w:val="1154CC"/>
            <w:u w:val="single" w:color="1154CC"/>
            <w:lang w:val="es-ES"/>
          </w:rPr>
          <w:t>aqu</w:t>
        </w:r>
        <w:r w:rsidRPr="007A603B">
          <w:rPr>
            <w:rFonts w:ascii="Arial" w:eastAsia="Arial" w:hAnsi="Arial" w:cs="Arial"/>
            <w:color w:val="1154CC"/>
            <w:spacing w:val="-2"/>
            <w:u w:val="single" w:color="1154CC"/>
            <w:lang w:val="es-ES"/>
          </w:rPr>
          <w:t>í</w:t>
        </w:r>
      </w:hyperlink>
      <w:r w:rsidRPr="007A603B">
        <w:rPr>
          <w:rFonts w:ascii="Arial" w:eastAsia="Arial" w:hAnsi="Arial" w:cs="Arial"/>
          <w:color w:val="1154CC"/>
          <w:u w:val="single" w:color="1154CC"/>
          <w:lang w:val="es-ES"/>
        </w:rPr>
        <w:t xml:space="preserve"> </w:t>
      </w:r>
      <w:r w:rsidRPr="007A603B">
        <w:rPr>
          <w:rFonts w:ascii="Arial" w:eastAsia="Arial" w:hAnsi="Arial" w:cs="Arial"/>
          <w:color w:val="1154CC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>está</w:t>
      </w:r>
      <w:r w:rsidRPr="007A603B">
        <w:rPr>
          <w:rFonts w:ascii="Arial" w:eastAsia="Arial" w:hAnsi="Arial" w:cs="Arial"/>
          <w:color w:val="000000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>el repositorio</w:t>
      </w:r>
      <w:r w:rsidRPr="007A603B">
        <w:rPr>
          <w:rFonts w:ascii="Arial" w:eastAsia="Arial" w:hAnsi="Arial" w:cs="Arial"/>
          <w:color w:val="000000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 xml:space="preserve">de </w:t>
      </w:r>
      <w:proofErr w:type="spellStart"/>
      <w:r w:rsidRPr="007A603B">
        <w:rPr>
          <w:rFonts w:ascii="Arial" w:eastAsia="Arial" w:hAnsi="Arial" w:cs="Arial"/>
          <w:color w:val="000000"/>
          <w:lang w:val="es-ES"/>
        </w:rPr>
        <w:t>Github</w:t>
      </w:r>
      <w:proofErr w:type="spellEnd"/>
      <w:r w:rsidRPr="007A603B">
        <w:rPr>
          <w:rFonts w:ascii="Arial" w:eastAsia="Arial" w:hAnsi="Arial" w:cs="Arial"/>
          <w:color w:val="000000"/>
          <w:spacing w:val="-2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 xml:space="preserve">donde voy haciendo avances con mi </w:t>
      </w:r>
      <w:proofErr w:type="spellStart"/>
      <w:r w:rsidRPr="007A603B">
        <w:rPr>
          <w:rFonts w:ascii="Arial" w:eastAsia="Arial" w:hAnsi="Arial" w:cs="Arial"/>
          <w:color w:val="000000"/>
          <w:lang w:val="es-ES"/>
        </w:rPr>
        <w:t>tésis</w:t>
      </w:r>
      <w:proofErr w:type="spellEnd"/>
      <w:r w:rsidRPr="007A603B">
        <w:rPr>
          <w:rFonts w:ascii="Arial" w:eastAsia="Arial" w:hAnsi="Arial" w:cs="Arial"/>
          <w:color w:val="000000"/>
          <w:lang w:val="es-ES"/>
        </w:rPr>
        <w:t>. He probado varias alternativas</w:t>
      </w:r>
      <w:r w:rsidRPr="007A603B">
        <w:rPr>
          <w:rFonts w:ascii="Arial" w:eastAsia="Arial" w:hAnsi="Arial" w:cs="Arial"/>
          <w:color w:val="000000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>para estimar</w:t>
      </w:r>
      <w:r w:rsidRPr="007A603B">
        <w:rPr>
          <w:rFonts w:ascii="Arial" w:eastAsia="Arial" w:hAnsi="Arial" w:cs="Arial"/>
          <w:color w:val="000000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>los retornos</w:t>
      </w:r>
      <w:r w:rsidRPr="007A603B">
        <w:rPr>
          <w:rFonts w:ascii="Arial" w:eastAsia="Arial" w:hAnsi="Arial" w:cs="Arial"/>
          <w:color w:val="000000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>de los activos</w:t>
      </w:r>
      <w:r w:rsidRPr="007A603B">
        <w:rPr>
          <w:rFonts w:ascii="Arial" w:eastAsia="Arial" w:hAnsi="Arial" w:cs="Arial"/>
          <w:color w:val="000000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>del mercado.</w:t>
      </w:r>
      <w:r w:rsidRPr="007A603B">
        <w:rPr>
          <w:rFonts w:ascii="Arial" w:eastAsia="Arial" w:hAnsi="Arial" w:cs="Arial"/>
          <w:color w:val="000000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>Al</w:t>
      </w:r>
      <w:r w:rsidRPr="007A603B">
        <w:rPr>
          <w:rFonts w:ascii="Arial" w:eastAsia="Arial" w:hAnsi="Arial" w:cs="Arial"/>
          <w:color w:val="000000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>final, la más exitosa</w:t>
      </w:r>
      <w:r w:rsidRPr="007A603B">
        <w:rPr>
          <w:rFonts w:ascii="Arial" w:eastAsia="Arial" w:hAnsi="Arial" w:cs="Arial"/>
          <w:color w:val="000000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>ha sido usar una versión de BERT</w:t>
      </w:r>
      <w:r w:rsidRPr="007A603B">
        <w:rPr>
          <w:rFonts w:ascii="Arial" w:eastAsia="Arial" w:hAnsi="Arial" w:cs="Arial"/>
          <w:color w:val="000000"/>
          <w:spacing w:val="-4"/>
          <w:lang w:val="es-ES"/>
        </w:rPr>
        <w:t xml:space="preserve"> </w:t>
      </w:r>
      <w:proofErr w:type="spellStart"/>
      <w:r w:rsidRPr="007A603B">
        <w:rPr>
          <w:rFonts w:ascii="Arial" w:eastAsia="Arial" w:hAnsi="Arial" w:cs="Arial"/>
          <w:color w:val="000000"/>
          <w:lang w:val="es-ES"/>
        </w:rPr>
        <w:t>preentrenada</w:t>
      </w:r>
      <w:proofErr w:type="spellEnd"/>
      <w:r w:rsidRPr="007A603B">
        <w:rPr>
          <w:rFonts w:ascii="Arial" w:eastAsia="Arial" w:hAnsi="Arial" w:cs="Arial"/>
          <w:color w:val="000000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>para estimar</w:t>
      </w:r>
      <w:r w:rsidRPr="007A603B">
        <w:rPr>
          <w:rFonts w:ascii="Arial" w:eastAsia="Arial" w:hAnsi="Arial" w:cs="Arial"/>
          <w:color w:val="000000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color w:val="000000"/>
          <w:lang w:val="es-ES"/>
        </w:rPr>
        <w:t>el sentimiento de reseñas de productos.</w:t>
      </w:r>
    </w:p>
    <w:p w:rsidR="007C69EC" w:rsidRPr="007A603B" w:rsidRDefault="007C69EC">
      <w:pPr>
        <w:spacing w:after="0" w:line="370" w:lineRule="auto"/>
        <w:ind w:left="101" w:right="72"/>
        <w:rPr>
          <w:rFonts w:ascii="Arial" w:eastAsia="Arial" w:hAnsi="Arial" w:cs="Arial"/>
          <w:lang w:val="es-ES"/>
        </w:rPr>
      </w:pPr>
      <w:ins w:id="42" w:author="emilio.serrano@upm.es" w:date="2020-04-30T16:49:00Z">
        <w:r>
          <w:rPr>
            <w:rFonts w:ascii="Arial" w:eastAsia="Arial" w:hAnsi="Arial" w:cs="Arial"/>
            <w:color w:val="000000"/>
            <w:lang w:val="es-ES"/>
          </w:rPr>
          <w:t>Estupendo, añade una licencia GPL y también debería figurar yo. Si quieres puedes poner algo como “este código fuente se ha hecho para el TFM titulado</w:t>
        </w:r>
      </w:ins>
      <w:ins w:id="43" w:author="emilio.serrano@upm.es" w:date="2020-04-30T16:50:00Z">
        <w:r>
          <w:rPr>
            <w:rFonts w:ascii="Arial" w:eastAsia="Arial" w:hAnsi="Arial" w:cs="Arial"/>
            <w:color w:val="000000"/>
            <w:lang w:val="es-ES"/>
          </w:rPr>
          <w:t xml:space="preserve">…. Autor: tú, Director: yo. Así se entiende que </w:t>
        </w:r>
        <w:proofErr w:type="spellStart"/>
        <w:r>
          <w:rPr>
            <w:rFonts w:ascii="Arial" w:eastAsia="Arial" w:hAnsi="Arial" w:cs="Arial"/>
            <w:color w:val="000000"/>
            <w:lang w:val="es-ES"/>
          </w:rPr>
          <w:t>tu</w:t>
        </w:r>
        <w:proofErr w:type="spellEnd"/>
        <w:r>
          <w:rPr>
            <w:rFonts w:ascii="Arial" w:eastAsia="Arial" w:hAnsi="Arial" w:cs="Arial"/>
            <w:color w:val="000000"/>
            <w:lang w:val="es-ES"/>
          </w:rPr>
          <w:t xml:space="preserve"> eres el autor </w:t>
        </w:r>
        <w:proofErr w:type="gramStart"/>
        <w:r>
          <w:rPr>
            <w:rFonts w:ascii="Arial" w:eastAsia="Arial" w:hAnsi="Arial" w:cs="Arial"/>
            <w:color w:val="000000"/>
            <w:lang w:val="es-ES"/>
          </w:rPr>
          <w:t>principal</w:t>
        </w:r>
        <w:proofErr w:type="gramEnd"/>
        <w:r>
          <w:rPr>
            <w:rFonts w:ascii="Arial" w:eastAsia="Arial" w:hAnsi="Arial" w:cs="Arial"/>
            <w:color w:val="000000"/>
            <w:lang w:val="es-ES"/>
          </w:rPr>
          <w:t xml:space="preserve"> pero yo también tengo propiedad </w:t>
        </w:r>
        <w:proofErr w:type="spellStart"/>
        <w:r>
          <w:rPr>
            <w:rFonts w:ascii="Arial" w:eastAsia="Arial" w:hAnsi="Arial" w:cs="Arial"/>
            <w:color w:val="000000"/>
            <w:lang w:val="es-ES"/>
          </w:rPr>
          <w:t>intelectural</w:t>
        </w:r>
        <w:proofErr w:type="spellEnd"/>
        <w:r>
          <w:rPr>
            <w:rFonts w:ascii="Arial" w:eastAsia="Arial" w:hAnsi="Arial" w:cs="Arial"/>
            <w:color w:val="000000"/>
            <w:lang w:val="es-ES"/>
          </w:rPr>
          <w:t>.</w:t>
        </w:r>
      </w:ins>
    </w:p>
    <w:p w:rsidR="00F65F1D" w:rsidRPr="007A603B" w:rsidRDefault="00F26ADD">
      <w:pPr>
        <w:spacing w:before="4" w:after="0" w:line="240" w:lineRule="auto"/>
        <w:ind w:left="101" w:right="-20"/>
        <w:rPr>
          <w:rFonts w:ascii="Arial" w:eastAsia="Arial" w:hAnsi="Arial" w:cs="Arial"/>
          <w:lang w:val="es-ES"/>
        </w:rPr>
      </w:pPr>
      <w:r w:rsidRPr="007A603B">
        <w:rPr>
          <w:rFonts w:ascii="Arial" w:eastAsia="Arial" w:hAnsi="Arial" w:cs="Arial"/>
          <w:lang w:val="es-ES"/>
        </w:rPr>
        <w:t>A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proofErr w:type="gramStart"/>
      <w:r w:rsidRPr="007A603B">
        <w:rPr>
          <w:rFonts w:ascii="Arial" w:eastAsia="Arial" w:hAnsi="Arial" w:cs="Arial"/>
          <w:lang w:val="es-ES"/>
        </w:rPr>
        <w:t>continuación</w:t>
      </w:r>
      <w:proofErr w:type="gramEnd"/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viene una serie de dudas que me gustaría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plantear:</w:t>
      </w:r>
    </w:p>
    <w:p w:rsidR="00F65F1D" w:rsidRPr="007A603B" w:rsidRDefault="00F65F1D">
      <w:pPr>
        <w:spacing w:before="8" w:after="0" w:line="120" w:lineRule="exact"/>
        <w:rPr>
          <w:sz w:val="12"/>
          <w:szCs w:val="12"/>
          <w:lang w:val="es-ES"/>
        </w:rPr>
      </w:pPr>
    </w:p>
    <w:p w:rsidR="00F65F1D" w:rsidRPr="007A603B" w:rsidRDefault="00F65F1D">
      <w:pPr>
        <w:spacing w:after="0" w:line="200" w:lineRule="exact"/>
        <w:rPr>
          <w:sz w:val="20"/>
          <w:szCs w:val="20"/>
          <w:lang w:val="es-ES"/>
        </w:rPr>
      </w:pPr>
    </w:p>
    <w:p w:rsidR="00F65F1D" w:rsidRPr="007A603B" w:rsidRDefault="00F65F1D">
      <w:pPr>
        <w:spacing w:after="0" w:line="200" w:lineRule="exact"/>
        <w:rPr>
          <w:sz w:val="20"/>
          <w:szCs w:val="20"/>
          <w:lang w:val="es-ES"/>
        </w:rPr>
      </w:pPr>
    </w:p>
    <w:p w:rsidR="00F65F1D" w:rsidRDefault="00F26ADD">
      <w:pPr>
        <w:spacing w:after="0" w:line="370" w:lineRule="auto"/>
        <w:ind w:left="822" w:right="342" w:hanging="360"/>
        <w:rPr>
          <w:ins w:id="44" w:author="emilio.serrano@upm.es" w:date="2020-04-30T16:50:00Z"/>
          <w:rFonts w:ascii="Arial" w:eastAsia="Arial" w:hAnsi="Arial" w:cs="Arial"/>
          <w:lang w:val="es-ES"/>
        </w:rPr>
      </w:pPr>
      <w:r w:rsidRPr="00EC6811">
        <w:rPr>
          <w:rFonts w:ascii="Arial" w:eastAsia="Arial" w:hAnsi="Arial" w:cs="Arial"/>
          <w:lang w:val="es-ES"/>
          <w:rPrChange w:id="45" w:author="emilio.serrano@upm.es" w:date="2020-04-30T16:46:00Z">
            <w:rPr>
              <w:rFonts w:ascii="Arial" w:eastAsia="Arial" w:hAnsi="Arial" w:cs="Arial"/>
            </w:rPr>
          </w:rPrChange>
        </w:rPr>
        <w:t xml:space="preserve">1. </w:t>
      </w:r>
      <w:r w:rsidRPr="00EC6811">
        <w:rPr>
          <w:rFonts w:ascii="Arial" w:eastAsia="Arial" w:hAnsi="Arial" w:cs="Arial"/>
          <w:spacing w:val="54"/>
          <w:lang w:val="es-ES"/>
          <w:rPrChange w:id="46" w:author="emilio.serrano@upm.es" w:date="2020-04-30T16:46:00Z">
            <w:rPr>
              <w:rFonts w:ascii="Arial" w:eastAsia="Arial" w:hAnsi="Arial" w:cs="Arial"/>
              <w:spacing w:val="54"/>
            </w:rPr>
          </w:rPrChange>
        </w:rPr>
        <w:t xml:space="preserve"> </w:t>
      </w:r>
      <w:r w:rsidRPr="00EC6811">
        <w:rPr>
          <w:rFonts w:ascii="Arial" w:eastAsia="Arial" w:hAnsi="Arial" w:cs="Arial"/>
          <w:b/>
          <w:bCs/>
          <w:lang w:val="es-ES"/>
          <w:rPrChange w:id="47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>Contribución:</w:t>
      </w:r>
      <w:r w:rsidRPr="00EC6811">
        <w:rPr>
          <w:rFonts w:ascii="Arial" w:eastAsia="Arial" w:hAnsi="Arial" w:cs="Arial"/>
          <w:b/>
          <w:bCs/>
          <w:spacing w:val="52"/>
          <w:lang w:val="es-ES"/>
          <w:rPrChange w:id="48" w:author="emilio.serrano@upm.es" w:date="2020-04-30T16:46:00Z">
            <w:rPr>
              <w:rFonts w:ascii="Arial" w:eastAsia="Arial" w:hAnsi="Arial" w:cs="Arial"/>
              <w:b/>
              <w:bCs/>
              <w:spacing w:val="52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49" w:author="emilio.serrano@upm.es" w:date="2020-04-30T16:46:00Z">
            <w:rPr>
              <w:rFonts w:ascii="Arial" w:eastAsia="Arial" w:hAnsi="Arial" w:cs="Arial"/>
            </w:rPr>
          </w:rPrChange>
        </w:rPr>
        <w:t>He enfocado</w:t>
      </w:r>
      <w:r w:rsidRPr="00EC6811">
        <w:rPr>
          <w:rFonts w:ascii="Arial" w:eastAsia="Arial" w:hAnsi="Arial" w:cs="Arial"/>
          <w:spacing w:val="-1"/>
          <w:lang w:val="es-ES"/>
          <w:rPrChange w:id="50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51" w:author="emilio.serrano@upm.es" w:date="2020-04-30T16:46:00Z">
            <w:rPr>
              <w:rFonts w:ascii="Arial" w:eastAsia="Arial" w:hAnsi="Arial" w:cs="Arial"/>
            </w:rPr>
          </w:rPrChange>
        </w:rPr>
        <w:t xml:space="preserve">la </w:t>
      </w:r>
      <w:r w:rsidRPr="00EC6811">
        <w:rPr>
          <w:rFonts w:ascii="Arial" w:eastAsia="Arial" w:hAnsi="Arial" w:cs="Arial"/>
          <w:lang w:val="es-ES"/>
          <w:rPrChange w:id="52" w:author="emilio.serrano@upm.es" w:date="2020-04-30T16:46:00Z">
            <w:rPr>
              <w:rFonts w:ascii="Arial" w:eastAsia="Arial" w:hAnsi="Arial" w:cs="Arial"/>
            </w:rPr>
          </w:rPrChange>
        </w:rPr>
        <w:t>contribución</w:t>
      </w:r>
      <w:r w:rsidRPr="00EC6811">
        <w:rPr>
          <w:rFonts w:ascii="Arial" w:eastAsia="Arial" w:hAnsi="Arial" w:cs="Arial"/>
          <w:spacing w:val="-1"/>
          <w:lang w:val="es-ES"/>
          <w:rPrChange w:id="53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54" w:author="emilio.serrano@upm.es" w:date="2020-04-30T16:46:00Z">
            <w:rPr>
              <w:rFonts w:ascii="Arial" w:eastAsia="Arial" w:hAnsi="Arial" w:cs="Arial"/>
            </w:rPr>
          </w:rPrChange>
        </w:rPr>
        <w:t>del trabajo</w:t>
      </w:r>
      <w:r w:rsidRPr="00EC6811">
        <w:rPr>
          <w:rFonts w:ascii="Arial" w:eastAsia="Arial" w:hAnsi="Arial" w:cs="Arial"/>
          <w:spacing w:val="-1"/>
          <w:lang w:val="es-ES"/>
          <w:rPrChange w:id="55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56" w:author="emilio.serrano@upm.es" w:date="2020-04-30T16:46:00Z">
            <w:rPr>
              <w:rFonts w:ascii="Arial" w:eastAsia="Arial" w:hAnsi="Arial" w:cs="Arial"/>
            </w:rPr>
          </w:rPrChange>
        </w:rPr>
        <w:t>como dar respuesta</w:t>
      </w:r>
      <w:r w:rsidRPr="00EC6811">
        <w:rPr>
          <w:rFonts w:ascii="Arial" w:eastAsia="Arial" w:hAnsi="Arial" w:cs="Arial"/>
          <w:spacing w:val="-1"/>
          <w:lang w:val="es-ES"/>
          <w:rPrChange w:id="57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58" w:author="emilio.serrano@upm.es" w:date="2020-04-30T16:46:00Z">
            <w:rPr>
              <w:rFonts w:ascii="Arial" w:eastAsia="Arial" w:hAnsi="Arial" w:cs="Arial"/>
            </w:rPr>
          </w:rPrChange>
        </w:rPr>
        <w:t>a una pregunta</w:t>
      </w:r>
      <w:proofErr w:type="gramStart"/>
      <w:r w:rsidRPr="00EC6811">
        <w:rPr>
          <w:rFonts w:ascii="Arial" w:eastAsia="Arial" w:hAnsi="Arial" w:cs="Arial"/>
          <w:lang w:val="es-ES"/>
          <w:rPrChange w:id="59" w:author="emilio.serrano@upm.es" w:date="2020-04-30T16:46:00Z">
            <w:rPr>
              <w:rFonts w:ascii="Arial" w:eastAsia="Arial" w:hAnsi="Arial" w:cs="Arial"/>
            </w:rPr>
          </w:rPrChange>
        </w:rPr>
        <w:t>:</w:t>
      </w:r>
      <w:r w:rsidRPr="00EC6811">
        <w:rPr>
          <w:rFonts w:ascii="Arial" w:eastAsia="Arial" w:hAnsi="Arial" w:cs="Arial"/>
          <w:spacing w:val="-1"/>
          <w:lang w:val="es-ES"/>
          <w:rPrChange w:id="60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i/>
          <w:lang w:val="es-ES"/>
          <w:rPrChange w:id="61" w:author="emilio.serrano@upm.es" w:date="2020-04-30T16:46:00Z">
            <w:rPr>
              <w:rFonts w:ascii="Arial" w:eastAsia="Arial" w:hAnsi="Arial" w:cs="Arial"/>
              <w:i/>
            </w:rPr>
          </w:rPrChange>
        </w:rPr>
        <w:t>”Can</w:t>
      </w:r>
      <w:proofErr w:type="gramEnd"/>
      <w:r w:rsidRPr="00EC6811">
        <w:rPr>
          <w:rFonts w:ascii="Arial" w:eastAsia="Arial" w:hAnsi="Arial" w:cs="Arial"/>
          <w:i/>
          <w:lang w:val="es-ES"/>
          <w:rPrChange w:id="62" w:author="emilio.serrano@upm.es" w:date="2020-04-30T16:46:00Z">
            <w:rPr>
              <w:rFonts w:ascii="Arial" w:eastAsia="Arial" w:hAnsi="Arial" w:cs="Arial"/>
              <w:i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63" w:author="emilio.serrano@upm.es" w:date="2020-04-30T16:46:00Z">
            <w:rPr>
              <w:rFonts w:ascii="Arial" w:eastAsia="Arial" w:hAnsi="Arial" w:cs="Arial"/>
              <w:i/>
            </w:rPr>
          </w:rPrChange>
        </w:rPr>
        <w:t>we</w:t>
      </w:r>
      <w:proofErr w:type="spellEnd"/>
      <w:r w:rsidRPr="00EC6811">
        <w:rPr>
          <w:rFonts w:ascii="Arial" w:eastAsia="Arial" w:hAnsi="Arial" w:cs="Arial"/>
          <w:i/>
          <w:lang w:val="es-ES"/>
          <w:rPrChange w:id="64" w:author="emilio.serrano@upm.es" w:date="2020-04-30T16:46:00Z">
            <w:rPr>
              <w:rFonts w:ascii="Arial" w:eastAsia="Arial" w:hAnsi="Arial" w:cs="Arial"/>
              <w:i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65" w:author="emilio.serrano@upm.es" w:date="2020-04-30T16:46:00Z">
            <w:rPr>
              <w:rFonts w:ascii="Arial" w:eastAsia="Arial" w:hAnsi="Arial" w:cs="Arial"/>
              <w:i/>
            </w:rPr>
          </w:rPrChange>
        </w:rPr>
        <w:t>predict</w:t>
      </w:r>
      <w:proofErr w:type="spellEnd"/>
      <w:r w:rsidRPr="00EC6811">
        <w:rPr>
          <w:rFonts w:ascii="Arial" w:eastAsia="Arial" w:hAnsi="Arial" w:cs="Arial"/>
          <w:i/>
          <w:spacing w:val="-1"/>
          <w:lang w:val="es-ES"/>
          <w:rPrChange w:id="66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i/>
          <w:lang w:val="es-ES"/>
          <w:rPrChange w:id="67" w:author="emilio.serrano@upm.es" w:date="2020-04-30T16:46:00Z">
            <w:rPr>
              <w:rFonts w:ascii="Arial" w:eastAsia="Arial" w:hAnsi="Arial" w:cs="Arial"/>
              <w:i/>
            </w:rPr>
          </w:rPrChange>
        </w:rPr>
        <w:t xml:space="preserve">more </w:t>
      </w:r>
      <w:proofErr w:type="spellStart"/>
      <w:r w:rsidRPr="00EC6811">
        <w:rPr>
          <w:rFonts w:ascii="Arial" w:eastAsia="Arial" w:hAnsi="Arial" w:cs="Arial"/>
          <w:i/>
          <w:lang w:val="es-ES"/>
          <w:rPrChange w:id="68" w:author="emilio.serrano@upm.es" w:date="2020-04-30T16:46:00Z">
            <w:rPr>
              <w:rFonts w:ascii="Arial" w:eastAsia="Arial" w:hAnsi="Arial" w:cs="Arial"/>
              <w:i/>
            </w:rPr>
          </w:rPrChange>
        </w:rPr>
        <w:t>accurately</w:t>
      </w:r>
      <w:proofErr w:type="spellEnd"/>
      <w:r w:rsidRPr="00EC6811">
        <w:rPr>
          <w:rFonts w:ascii="Arial" w:eastAsia="Arial" w:hAnsi="Arial" w:cs="Arial"/>
          <w:i/>
          <w:spacing w:val="-1"/>
          <w:lang w:val="es-ES"/>
          <w:rPrChange w:id="69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70" w:author="emilio.serrano@upm.es" w:date="2020-04-30T16:46:00Z">
            <w:rPr>
              <w:rFonts w:ascii="Arial" w:eastAsia="Arial" w:hAnsi="Arial" w:cs="Arial"/>
              <w:i/>
            </w:rPr>
          </w:rPrChange>
        </w:rPr>
        <w:t>the</w:t>
      </w:r>
      <w:proofErr w:type="spellEnd"/>
      <w:r w:rsidRPr="00EC6811">
        <w:rPr>
          <w:rFonts w:ascii="Arial" w:eastAsia="Arial" w:hAnsi="Arial" w:cs="Arial"/>
          <w:i/>
          <w:spacing w:val="-1"/>
          <w:lang w:val="es-ES"/>
          <w:rPrChange w:id="71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72" w:author="emilio.serrano@upm.es" w:date="2020-04-30T16:46:00Z">
            <w:rPr>
              <w:rFonts w:ascii="Arial" w:eastAsia="Arial" w:hAnsi="Arial" w:cs="Arial"/>
              <w:i/>
            </w:rPr>
          </w:rPrChange>
        </w:rPr>
        <w:t>returns</w:t>
      </w:r>
      <w:proofErr w:type="spellEnd"/>
      <w:r w:rsidRPr="00EC6811">
        <w:rPr>
          <w:rFonts w:ascii="Arial" w:eastAsia="Arial" w:hAnsi="Arial" w:cs="Arial"/>
          <w:i/>
          <w:spacing w:val="-1"/>
          <w:lang w:val="es-ES"/>
          <w:rPrChange w:id="73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i/>
          <w:lang w:val="es-ES"/>
          <w:rPrChange w:id="74" w:author="emilio.serrano@upm.es" w:date="2020-04-30T16:46:00Z">
            <w:rPr>
              <w:rFonts w:ascii="Arial" w:eastAsia="Arial" w:hAnsi="Arial" w:cs="Arial"/>
              <w:i/>
            </w:rPr>
          </w:rPrChange>
        </w:rPr>
        <w:t>of</w:t>
      </w:r>
      <w:r w:rsidRPr="00EC6811">
        <w:rPr>
          <w:rFonts w:ascii="Arial" w:eastAsia="Arial" w:hAnsi="Arial" w:cs="Arial"/>
          <w:i/>
          <w:spacing w:val="-1"/>
          <w:lang w:val="es-ES"/>
          <w:rPrChange w:id="75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i/>
          <w:lang w:val="es-ES"/>
          <w:rPrChange w:id="76" w:author="emilio.serrano@upm.es" w:date="2020-04-30T16:46:00Z">
            <w:rPr>
              <w:rFonts w:ascii="Arial" w:eastAsia="Arial" w:hAnsi="Arial" w:cs="Arial"/>
              <w:i/>
            </w:rPr>
          </w:rPrChange>
        </w:rPr>
        <w:t>a stock</w:t>
      </w:r>
      <w:r w:rsidRPr="00EC6811">
        <w:rPr>
          <w:rFonts w:ascii="Arial" w:eastAsia="Arial" w:hAnsi="Arial" w:cs="Arial"/>
          <w:i/>
          <w:spacing w:val="-1"/>
          <w:lang w:val="es-ES"/>
          <w:rPrChange w:id="77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78" w:author="emilio.serrano@upm.es" w:date="2020-04-30T16:46:00Z">
            <w:rPr>
              <w:rFonts w:ascii="Arial" w:eastAsia="Arial" w:hAnsi="Arial" w:cs="Arial"/>
              <w:i/>
            </w:rPr>
          </w:rPrChange>
        </w:rPr>
        <w:t>with</w:t>
      </w:r>
      <w:proofErr w:type="spellEnd"/>
      <w:r w:rsidRPr="00EC6811">
        <w:rPr>
          <w:rFonts w:ascii="Arial" w:eastAsia="Arial" w:hAnsi="Arial" w:cs="Arial"/>
          <w:i/>
          <w:spacing w:val="-1"/>
          <w:lang w:val="es-ES"/>
          <w:rPrChange w:id="79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i/>
          <w:lang w:val="es-ES"/>
          <w:rPrChange w:id="80" w:author="emilio.serrano@upm.es" w:date="2020-04-30T16:46:00Z">
            <w:rPr>
              <w:rFonts w:ascii="Arial" w:eastAsia="Arial" w:hAnsi="Arial" w:cs="Arial"/>
              <w:i/>
            </w:rPr>
          </w:rPrChange>
        </w:rPr>
        <w:t>GAN</w:t>
      </w:r>
      <w:r w:rsidRPr="00EC6811">
        <w:rPr>
          <w:rFonts w:ascii="Arial" w:eastAsia="Arial" w:hAnsi="Arial" w:cs="Arial"/>
          <w:i/>
          <w:spacing w:val="-3"/>
          <w:lang w:val="es-ES"/>
          <w:rPrChange w:id="81" w:author="emilio.serrano@upm.es" w:date="2020-04-30T16:46:00Z">
            <w:rPr>
              <w:rFonts w:ascii="Arial" w:eastAsia="Arial" w:hAnsi="Arial" w:cs="Arial"/>
              <w:i/>
              <w:spacing w:val="-3"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82" w:author="emilio.serrano@upm.es" w:date="2020-04-30T16:46:00Z">
            <w:rPr>
              <w:rFonts w:ascii="Arial" w:eastAsia="Arial" w:hAnsi="Arial" w:cs="Arial"/>
              <w:i/>
            </w:rPr>
          </w:rPrChange>
        </w:rPr>
        <w:t>based</w:t>
      </w:r>
      <w:proofErr w:type="spellEnd"/>
      <w:r w:rsidRPr="00EC6811">
        <w:rPr>
          <w:rFonts w:ascii="Arial" w:eastAsia="Arial" w:hAnsi="Arial" w:cs="Arial"/>
          <w:i/>
          <w:lang w:val="es-ES"/>
          <w:rPrChange w:id="83" w:author="emilio.serrano@upm.es" w:date="2020-04-30T16:46:00Z">
            <w:rPr>
              <w:rFonts w:ascii="Arial" w:eastAsia="Arial" w:hAnsi="Arial" w:cs="Arial"/>
              <w:i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84" w:author="emilio.serrano@upm.es" w:date="2020-04-30T16:46:00Z">
            <w:rPr>
              <w:rFonts w:ascii="Arial" w:eastAsia="Arial" w:hAnsi="Arial" w:cs="Arial"/>
              <w:i/>
            </w:rPr>
          </w:rPrChange>
        </w:rPr>
        <w:t>model</w:t>
      </w:r>
      <w:proofErr w:type="spellEnd"/>
      <w:r w:rsidRPr="00EC6811">
        <w:rPr>
          <w:rFonts w:ascii="Arial" w:eastAsia="Arial" w:hAnsi="Arial" w:cs="Arial"/>
          <w:i/>
          <w:lang w:val="es-ES"/>
          <w:rPrChange w:id="85" w:author="emilio.serrano@upm.es" w:date="2020-04-30T16:46:00Z">
            <w:rPr>
              <w:rFonts w:ascii="Arial" w:eastAsia="Arial" w:hAnsi="Arial" w:cs="Arial"/>
              <w:i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86" w:author="emilio.serrano@upm.es" w:date="2020-04-30T16:46:00Z">
            <w:rPr>
              <w:rFonts w:ascii="Arial" w:eastAsia="Arial" w:hAnsi="Arial" w:cs="Arial"/>
              <w:i/>
            </w:rPr>
          </w:rPrChange>
        </w:rPr>
        <w:t>if</w:t>
      </w:r>
      <w:proofErr w:type="spellEnd"/>
      <w:r w:rsidRPr="00EC6811">
        <w:rPr>
          <w:rFonts w:ascii="Arial" w:eastAsia="Arial" w:hAnsi="Arial" w:cs="Arial"/>
          <w:i/>
          <w:spacing w:val="-1"/>
          <w:lang w:val="es-ES"/>
          <w:rPrChange w:id="87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88" w:author="emilio.serrano@upm.es" w:date="2020-04-30T16:46:00Z">
            <w:rPr>
              <w:rFonts w:ascii="Arial" w:eastAsia="Arial" w:hAnsi="Arial" w:cs="Arial"/>
              <w:i/>
            </w:rPr>
          </w:rPrChange>
        </w:rPr>
        <w:t>we</w:t>
      </w:r>
      <w:proofErr w:type="spellEnd"/>
      <w:r w:rsidRPr="00EC6811">
        <w:rPr>
          <w:rFonts w:ascii="Arial" w:eastAsia="Arial" w:hAnsi="Arial" w:cs="Arial"/>
          <w:i/>
          <w:lang w:val="es-ES"/>
          <w:rPrChange w:id="89" w:author="emilio.serrano@upm.es" w:date="2020-04-30T16:46:00Z">
            <w:rPr>
              <w:rFonts w:ascii="Arial" w:eastAsia="Arial" w:hAnsi="Arial" w:cs="Arial"/>
              <w:i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90" w:author="emilio.serrano@upm.es" w:date="2020-04-30T16:46:00Z">
            <w:rPr>
              <w:rFonts w:ascii="Arial" w:eastAsia="Arial" w:hAnsi="Arial" w:cs="Arial"/>
              <w:i/>
            </w:rPr>
          </w:rPrChange>
        </w:rPr>
        <w:t>include</w:t>
      </w:r>
      <w:proofErr w:type="spellEnd"/>
      <w:r w:rsidRPr="00EC6811">
        <w:rPr>
          <w:rFonts w:ascii="Arial" w:eastAsia="Arial" w:hAnsi="Arial" w:cs="Arial"/>
          <w:i/>
          <w:lang w:val="es-ES"/>
          <w:rPrChange w:id="91" w:author="emilio.serrano@upm.es" w:date="2020-04-30T16:46:00Z">
            <w:rPr>
              <w:rFonts w:ascii="Arial" w:eastAsia="Arial" w:hAnsi="Arial" w:cs="Arial"/>
              <w:i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92" w:author="emilio.serrano@upm.es" w:date="2020-04-30T16:46:00Z">
            <w:rPr>
              <w:rFonts w:ascii="Arial" w:eastAsia="Arial" w:hAnsi="Arial" w:cs="Arial"/>
              <w:i/>
            </w:rPr>
          </w:rPrChange>
        </w:rPr>
        <w:t>newspaper</w:t>
      </w:r>
      <w:proofErr w:type="spellEnd"/>
      <w:r w:rsidRPr="00EC6811">
        <w:rPr>
          <w:rFonts w:ascii="Arial" w:eastAsia="Arial" w:hAnsi="Arial" w:cs="Arial"/>
          <w:i/>
          <w:lang w:val="es-ES"/>
          <w:rPrChange w:id="93" w:author="emilio.serrano@upm.es" w:date="2020-04-30T16:46:00Z">
            <w:rPr>
              <w:rFonts w:ascii="Arial" w:eastAsia="Arial" w:hAnsi="Arial" w:cs="Arial"/>
              <w:i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94" w:author="emilio.serrano@upm.es" w:date="2020-04-30T16:46:00Z">
            <w:rPr>
              <w:rFonts w:ascii="Arial" w:eastAsia="Arial" w:hAnsi="Arial" w:cs="Arial"/>
              <w:i/>
            </w:rPr>
          </w:rPrChange>
        </w:rPr>
        <w:t>text</w:t>
      </w:r>
      <w:proofErr w:type="spellEnd"/>
      <w:r w:rsidRPr="00EC6811">
        <w:rPr>
          <w:rFonts w:ascii="Arial" w:eastAsia="Arial" w:hAnsi="Arial" w:cs="Arial"/>
          <w:i/>
          <w:spacing w:val="-1"/>
          <w:lang w:val="es-ES"/>
          <w:rPrChange w:id="95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i/>
          <w:lang w:val="es-ES"/>
          <w:rPrChange w:id="96" w:author="emilio.serrano@upm.es" w:date="2020-04-30T16:46:00Z">
            <w:rPr>
              <w:rFonts w:ascii="Arial" w:eastAsia="Arial" w:hAnsi="Arial" w:cs="Arial"/>
              <w:i/>
            </w:rPr>
          </w:rPrChange>
        </w:rPr>
        <w:t>data</w:t>
      </w:r>
      <w:r w:rsidRPr="00EC6811">
        <w:rPr>
          <w:rFonts w:ascii="Arial" w:eastAsia="Arial" w:hAnsi="Arial" w:cs="Arial"/>
          <w:i/>
          <w:spacing w:val="-1"/>
          <w:lang w:val="es-ES"/>
          <w:rPrChange w:id="97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98" w:author="emilio.serrano@upm.es" w:date="2020-04-30T16:46:00Z">
            <w:rPr>
              <w:rFonts w:ascii="Arial" w:eastAsia="Arial" w:hAnsi="Arial" w:cs="Arial"/>
              <w:i/>
            </w:rPr>
          </w:rPrChange>
        </w:rPr>
        <w:t>into</w:t>
      </w:r>
      <w:proofErr w:type="spellEnd"/>
      <w:r w:rsidRPr="00EC6811">
        <w:rPr>
          <w:rFonts w:ascii="Arial" w:eastAsia="Arial" w:hAnsi="Arial" w:cs="Arial"/>
          <w:i/>
          <w:spacing w:val="-1"/>
          <w:lang w:val="es-ES"/>
          <w:rPrChange w:id="99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i/>
          <w:lang w:val="es-ES"/>
          <w:rPrChange w:id="100" w:author="emilio.serrano@upm.es" w:date="2020-04-30T16:46:00Z">
            <w:rPr>
              <w:rFonts w:ascii="Arial" w:eastAsia="Arial" w:hAnsi="Arial" w:cs="Arial"/>
              <w:i/>
            </w:rPr>
          </w:rPrChange>
        </w:rPr>
        <w:t>it</w:t>
      </w:r>
      <w:proofErr w:type="spellEnd"/>
      <w:r w:rsidRPr="00EC6811">
        <w:rPr>
          <w:rFonts w:ascii="Arial" w:eastAsia="Arial" w:hAnsi="Arial" w:cs="Arial"/>
          <w:i/>
          <w:lang w:val="es-ES"/>
          <w:rPrChange w:id="101" w:author="emilio.serrano@upm.es" w:date="2020-04-30T16:46:00Z">
            <w:rPr>
              <w:rFonts w:ascii="Arial" w:eastAsia="Arial" w:hAnsi="Arial" w:cs="Arial"/>
              <w:i/>
            </w:rPr>
          </w:rPrChange>
        </w:rPr>
        <w:t>?”</w:t>
      </w:r>
      <w:r w:rsidRPr="00EC6811">
        <w:rPr>
          <w:rFonts w:ascii="Arial" w:eastAsia="Arial" w:hAnsi="Arial" w:cs="Arial"/>
          <w:i/>
          <w:spacing w:val="-1"/>
          <w:lang w:val="es-ES"/>
          <w:rPrChange w:id="102" w:author="emilio.serrano@upm.es" w:date="2020-04-30T16:46:00Z">
            <w:rPr>
              <w:rFonts w:ascii="Arial" w:eastAsia="Arial" w:hAnsi="Arial" w:cs="Arial"/>
              <w:i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03" w:author="emilio.serrano@upm.es" w:date="2020-04-30T16:46:00Z">
            <w:rPr>
              <w:rFonts w:ascii="Arial" w:eastAsia="Arial" w:hAnsi="Arial" w:cs="Arial"/>
            </w:rPr>
          </w:rPrChange>
        </w:rPr>
        <w:t>¿Qué</w:t>
      </w:r>
      <w:r w:rsidRPr="00EC6811">
        <w:rPr>
          <w:rFonts w:ascii="Arial" w:eastAsia="Arial" w:hAnsi="Arial" w:cs="Arial"/>
          <w:spacing w:val="-3"/>
          <w:lang w:val="es-ES"/>
          <w:rPrChange w:id="104" w:author="emilio.serrano@upm.es" w:date="2020-04-30T16:46:00Z">
            <w:rPr>
              <w:rFonts w:ascii="Arial" w:eastAsia="Arial" w:hAnsi="Arial" w:cs="Arial"/>
              <w:spacing w:val="-3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05" w:author="emilio.serrano@upm.es" w:date="2020-04-30T16:46:00Z">
            <w:rPr>
              <w:rFonts w:ascii="Arial" w:eastAsia="Arial" w:hAnsi="Arial" w:cs="Arial"/>
            </w:rPr>
          </w:rPrChange>
        </w:rPr>
        <w:t>te</w:t>
      </w:r>
      <w:r w:rsidRPr="00EC6811">
        <w:rPr>
          <w:rFonts w:ascii="Arial" w:eastAsia="Arial" w:hAnsi="Arial" w:cs="Arial"/>
          <w:spacing w:val="-1"/>
          <w:lang w:val="es-ES"/>
          <w:rPrChange w:id="106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07" w:author="emilio.serrano@upm.es" w:date="2020-04-30T16:46:00Z">
            <w:rPr>
              <w:rFonts w:ascii="Arial" w:eastAsia="Arial" w:hAnsi="Arial" w:cs="Arial"/>
            </w:rPr>
          </w:rPrChange>
        </w:rPr>
        <w:t>parece?</w:t>
      </w:r>
    </w:p>
    <w:p w:rsidR="007C69EC" w:rsidRDefault="007C69EC">
      <w:pPr>
        <w:spacing w:after="0" w:line="370" w:lineRule="auto"/>
        <w:ind w:left="822" w:right="342" w:hanging="360"/>
        <w:rPr>
          <w:ins w:id="108" w:author="emilio.serrano@upm.es" w:date="2020-04-30T16:51:00Z"/>
          <w:rFonts w:ascii="Arial" w:eastAsia="Arial" w:hAnsi="Arial" w:cs="Arial"/>
          <w:lang w:val="es-ES"/>
        </w:rPr>
      </w:pPr>
      <w:ins w:id="109" w:author="emilio.serrano@upm.es" w:date="2020-04-30T16:50:00Z">
        <w:r>
          <w:rPr>
            <w:rFonts w:ascii="Arial" w:eastAsia="Arial" w:hAnsi="Arial" w:cs="Arial"/>
            <w:lang w:val="es-ES"/>
          </w:rPr>
          <w:t xml:space="preserve">En principio bien, pero eso es algo que tienes que decidir tú y mojarte. El riesgo es que ya haya trabajos que hacen eso. Por eso la sección de trabajos relacionados y poner la contribución en el contexto de estos trabajos es importante. </w:t>
        </w:r>
      </w:ins>
    </w:p>
    <w:p w:rsidR="007C69EC" w:rsidRDefault="007C69EC">
      <w:pPr>
        <w:spacing w:after="0" w:line="370" w:lineRule="auto"/>
        <w:ind w:left="822" w:right="342" w:hanging="360"/>
        <w:rPr>
          <w:ins w:id="110" w:author="emilio.serrano@upm.es" w:date="2020-04-30T16:51:00Z"/>
          <w:rFonts w:ascii="Arial" w:eastAsia="Arial" w:hAnsi="Arial" w:cs="Arial"/>
          <w:lang w:val="es-ES"/>
        </w:rPr>
      </w:pPr>
    </w:p>
    <w:p w:rsidR="007C69EC" w:rsidRDefault="007C69EC">
      <w:pPr>
        <w:spacing w:after="0" w:line="370" w:lineRule="auto"/>
        <w:ind w:left="822" w:right="342" w:hanging="360"/>
        <w:rPr>
          <w:ins w:id="111" w:author="emilio.serrano@upm.es" w:date="2020-04-30T16:51:00Z"/>
          <w:rFonts w:ascii="Arial" w:eastAsia="Arial" w:hAnsi="Arial" w:cs="Arial"/>
          <w:lang w:val="es-ES"/>
        </w:rPr>
      </w:pPr>
      <w:ins w:id="112" w:author="emilio.serrano@upm.es" w:date="2020-04-30T16:51:00Z">
        <w:r>
          <w:rPr>
            <w:rFonts w:ascii="Arial" w:eastAsia="Arial" w:hAnsi="Arial" w:cs="Arial"/>
            <w:lang w:val="es-ES"/>
          </w:rPr>
          <w:t>Una vez más, consulta las siguientes secciones de la guía:</w:t>
        </w:r>
      </w:ins>
    </w:p>
    <w:p w:rsidR="007C69EC" w:rsidRPr="00EC6811" w:rsidRDefault="007C69EC" w:rsidP="007C69EC">
      <w:pPr>
        <w:rPr>
          <w:ins w:id="113" w:author="emilio.serrano@upm.es" w:date="2020-04-30T16:51:00Z"/>
          <w:rFonts w:ascii="Segoe UI" w:hAnsi="Segoe UI" w:cs="Segoe UI"/>
          <w:color w:val="172B4D"/>
          <w:sz w:val="21"/>
          <w:szCs w:val="21"/>
          <w:shd w:val="clear" w:color="auto" w:fill="FFFFFF"/>
          <w:lang w:val="es-ES"/>
        </w:rPr>
      </w:pPr>
      <w:ins w:id="114" w:author="emilio.serrano@upm.es" w:date="2020-04-30T16:51:00Z">
        <w:r w:rsidRPr="00EC6811"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 xml:space="preserve">2.4 Trabajos relacionados y bibliografía </w:t>
        </w:r>
        <w:r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 xml:space="preserve"> </w:t>
        </w:r>
      </w:ins>
    </w:p>
    <w:p w:rsidR="007C69EC" w:rsidRDefault="007C69EC" w:rsidP="007C69EC">
      <w:pPr>
        <w:rPr>
          <w:ins w:id="115" w:author="emilio.serrano@upm.es" w:date="2020-04-30T16:51:00Z"/>
          <w:rFonts w:ascii="Segoe UI" w:hAnsi="Segoe UI" w:cs="Segoe UI"/>
          <w:color w:val="172B4D"/>
          <w:sz w:val="21"/>
          <w:szCs w:val="21"/>
          <w:shd w:val="clear" w:color="auto" w:fill="FFFFFF"/>
          <w:lang w:val="es-ES"/>
        </w:rPr>
      </w:pPr>
      <w:ins w:id="116" w:author="emilio.serrano@upm.es" w:date="2020-04-30T16:51:00Z">
        <w:r w:rsidRPr="00EC6811"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>2.5 Trabajos relacionados vs preliminares</w:t>
        </w:r>
      </w:ins>
    </w:p>
    <w:p w:rsidR="007C69EC" w:rsidRDefault="007C69EC">
      <w:pPr>
        <w:spacing w:after="0" w:line="370" w:lineRule="auto"/>
        <w:ind w:left="822" w:right="342" w:hanging="360"/>
        <w:rPr>
          <w:ins w:id="117" w:author="emilio.serrano@upm.es" w:date="2020-04-30T16:51:00Z"/>
          <w:rFonts w:ascii="Arial" w:eastAsia="Arial" w:hAnsi="Arial" w:cs="Arial"/>
          <w:lang w:val="es-ES"/>
        </w:rPr>
      </w:pPr>
    </w:p>
    <w:p w:rsidR="007C69EC" w:rsidRDefault="007C69EC">
      <w:pPr>
        <w:spacing w:after="0" w:line="370" w:lineRule="auto"/>
        <w:ind w:left="822" w:right="342" w:hanging="360"/>
        <w:rPr>
          <w:ins w:id="118" w:author="emilio.serrano@upm.es" w:date="2020-04-30T16:53:00Z"/>
          <w:rFonts w:ascii="Arial" w:eastAsia="Arial" w:hAnsi="Arial" w:cs="Arial"/>
          <w:lang w:val="es-ES"/>
        </w:rPr>
      </w:pPr>
      <w:ins w:id="119" w:author="emilio.serrano@upm.es" w:date="2020-04-30T16:51:00Z">
        <w:r>
          <w:rPr>
            <w:rFonts w:ascii="Arial" w:eastAsia="Arial" w:hAnsi="Arial" w:cs="Arial"/>
            <w:lang w:val="es-ES"/>
          </w:rPr>
          <w:t xml:space="preserve">Yo creo que será fácil encontrar trabajos de </w:t>
        </w:r>
        <w:proofErr w:type="spellStart"/>
        <w:r>
          <w:rPr>
            <w:rFonts w:ascii="Arial" w:eastAsia="Arial" w:hAnsi="Arial" w:cs="Arial"/>
            <w:lang w:val="es-ES"/>
          </w:rPr>
          <w:t>GANs</w:t>
        </w:r>
        <w:proofErr w:type="spellEnd"/>
        <w:r>
          <w:rPr>
            <w:rFonts w:ascii="Arial" w:eastAsia="Arial" w:hAnsi="Arial" w:cs="Arial"/>
            <w:lang w:val="es-ES"/>
          </w:rPr>
          <w:t xml:space="preserve"> para </w:t>
        </w:r>
        <w:proofErr w:type="spellStart"/>
        <w:r>
          <w:rPr>
            <w:rFonts w:ascii="Arial" w:eastAsia="Arial" w:hAnsi="Arial" w:cs="Arial"/>
            <w:lang w:val="es-ES"/>
          </w:rPr>
          <w:t>pedecir</w:t>
        </w:r>
        <w:proofErr w:type="spellEnd"/>
        <w:r>
          <w:rPr>
            <w:rFonts w:ascii="Arial" w:eastAsia="Arial" w:hAnsi="Arial" w:cs="Arial"/>
            <w:lang w:val="es-ES"/>
          </w:rPr>
          <w:t xml:space="preserve"> bolsa, y ser</w:t>
        </w:r>
      </w:ins>
      <w:ins w:id="120" w:author="emilio.serrano@upm.es" w:date="2020-04-30T16:52:00Z">
        <w:r>
          <w:rPr>
            <w:rFonts w:ascii="Arial" w:eastAsia="Arial" w:hAnsi="Arial" w:cs="Arial"/>
            <w:lang w:val="es-ES"/>
          </w:rPr>
          <w:t xml:space="preserve">á fácil </w:t>
        </w:r>
        <w:r>
          <w:rPr>
            <w:rFonts w:ascii="Arial" w:eastAsia="Arial" w:hAnsi="Arial" w:cs="Arial"/>
            <w:lang w:val="es-ES"/>
          </w:rPr>
          <w:lastRenderedPageBreak/>
          <w:t xml:space="preserve">encontrar trabajos que usen machine </w:t>
        </w:r>
        <w:proofErr w:type="spellStart"/>
        <w:r>
          <w:rPr>
            <w:rFonts w:ascii="Arial" w:eastAsia="Arial" w:hAnsi="Arial" w:cs="Arial"/>
            <w:lang w:val="es-ES"/>
          </w:rPr>
          <w:t>learning</w:t>
        </w:r>
        <w:proofErr w:type="spellEnd"/>
        <w:r>
          <w:rPr>
            <w:rFonts w:ascii="Arial" w:eastAsia="Arial" w:hAnsi="Arial" w:cs="Arial"/>
            <w:lang w:val="es-ES"/>
          </w:rPr>
          <w:t xml:space="preserve"> y datos de periódicos (por no decir que casi todos lo harán). Pero quizás no sea tan común hacer una evaluación de hasta </w:t>
        </w:r>
        <w:proofErr w:type="spellStart"/>
        <w:r>
          <w:rPr>
            <w:rFonts w:ascii="Arial" w:eastAsia="Arial" w:hAnsi="Arial" w:cs="Arial"/>
            <w:lang w:val="es-ES"/>
          </w:rPr>
          <w:t>que</w:t>
        </w:r>
        <w:proofErr w:type="spellEnd"/>
        <w:r>
          <w:rPr>
            <w:rFonts w:ascii="Arial" w:eastAsia="Arial" w:hAnsi="Arial" w:cs="Arial"/>
            <w:lang w:val="es-ES"/>
          </w:rPr>
          <w:t xml:space="preserve"> punto los datos de los periódicos importan. </w:t>
        </w:r>
      </w:ins>
      <w:ins w:id="121" w:author="emilio.serrano@upm.es" w:date="2020-04-30T16:53:00Z">
        <w:r>
          <w:rPr>
            <w:rFonts w:ascii="Arial" w:eastAsia="Arial" w:hAnsi="Arial" w:cs="Arial"/>
            <w:lang w:val="es-ES"/>
          </w:rPr>
          <w:t xml:space="preserve">Fíjate </w:t>
        </w:r>
        <w:proofErr w:type="gramStart"/>
        <w:r>
          <w:rPr>
            <w:rFonts w:ascii="Arial" w:eastAsia="Arial" w:hAnsi="Arial" w:cs="Arial"/>
            <w:lang w:val="es-ES"/>
          </w:rPr>
          <w:t>que</w:t>
        </w:r>
        <w:proofErr w:type="gramEnd"/>
        <w:r>
          <w:rPr>
            <w:rFonts w:ascii="Arial" w:eastAsia="Arial" w:hAnsi="Arial" w:cs="Arial"/>
            <w:lang w:val="es-ES"/>
          </w:rPr>
          <w:t xml:space="preserve"> en este caso, quizás ni siquiera te interese usar </w:t>
        </w:r>
        <w:proofErr w:type="spellStart"/>
        <w:r>
          <w:rPr>
            <w:rFonts w:ascii="Arial" w:eastAsia="Arial" w:hAnsi="Arial" w:cs="Arial"/>
            <w:lang w:val="es-ES"/>
          </w:rPr>
          <w:t>GANs</w:t>
        </w:r>
        <w:proofErr w:type="spellEnd"/>
        <w:r>
          <w:rPr>
            <w:rFonts w:ascii="Arial" w:eastAsia="Arial" w:hAnsi="Arial" w:cs="Arial"/>
            <w:lang w:val="es-ES"/>
          </w:rPr>
          <w:t xml:space="preserve"> o BERT, sino partir de alguna propuesta rival que encuentres en la literatura. </w:t>
        </w:r>
      </w:ins>
    </w:p>
    <w:p w:rsidR="007C69EC" w:rsidRDefault="007C69EC">
      <w:pPr>
        <w:spacing w:after="0" w:line="370" w:lineRule="auto"/>
        <w:ind w:left="822" w:right="342" w:hanging="360"/>
        <w:rPr>
          <w:ins w:id="122" w:author="emilio.serrano@upm.es" w:date="2020-04-30T16:53:00Z"/>
          <w:rFonts w:ascii="Arial" w:eastAsia="Arial" w:hAnsi="Arial" w:cs="Arial"/>
          <w:lang w:val="es-ES"/>
        </w:rPr>
      </w:pPr>
    </w:p>
    <w:p w:rsidR="007C69EC" w:rsidRDefault="007C69EC">
      <w:pPr>
        <w:spacing w:after="0" w:line="370" w:lineRule="auto"/>
        <w:ind w:left="822" w:right="342" w:hanging="360"/>
        <w:rPr>
          <w:ins w:id="123" w:author="emilio.serrano@upm.es" w:date="2020-04-30T16:54:00Z"/>
          <w:rFonts w:ascii="Arial" w:eastAsia="Arial" w:hAnsi="Arial" w:cs="Arial"/>
          <w:lang w:val="es-ES"/>
        </w:rPr>
      </w:pPr>
      <w:ins w:id="124" w:author="emilio.serrano@upm.es" w:date="2020-04-30T16:53:00Z">
        <w:r>
          <w:rPr>
            <w:rFonts w:ascii="Arial" w:eastAsia="Arial" w:hAnsi="Arial" w:cs="Arial"/>
            <w:lang w:val="es-ES"/>
          </w:rPr>
          <w:t>Si por otro lado tu propuesta va más en la línea de “Consigo una precisión más alta porque uso noticias de peri</w:t>
        </w:r>
      </w:ins>
      <w:ins w:id="125" w:author="emilio.serrano@upm.es" w:date="2020-04-30T16:54:00Z">
        <w:r>
          <w:rPr>
            <w:rFonts w:ascii="Arial" w:eastAsia="Arial" w:hAnsi="Arial" w:cs="Arial"/>
            <w:lang w:val="es-ES"/>
          </w:rPr>
          <w:t>ódicos”, tendrás que comparte con alguna propuesta rival en la literatura (porque usas mismos datos o parecidos y ellos dan resultados o porque tienes su código y lo has usado en tus datos)</w:t>
        </w:r>
      </w:ins>
    </w:p>
    <w:p w:rsidR="007C69EC" w:rsidRDefault="007C69EC">
      <w:pPr>
        <w:spacing w:after="0" w:line="370" w:lineRule="auto"/>
        <w:ind w:left="822" w:right="342" w:hanging="360"/>
        <w:rPr>
          <w:ins w:id="126" w:author="emilio.serrano@upm.es" w:date="2020-04-30T16:54:00Z"/>
          <w:rFonts w:ascii="Arial" w:eastAsia="Arial" w:hAnsi="Arial" w:cs="Arial"/>
          <w:lang w:val="es-ES"/>
        </w:rPr>
      </w:pPr>
    </w:p>
    <w:p w:rsidR="007C69EC" w:rsidRPr="00EC6811" w:rsidRDefault="007C69EC">
      <w:pPr>
        <w:spacing w:after="0" w:line="370" w:lineRule="auto"/>
        <w:ind w:left="822" w:right="342" w:hanging="360"/>
        <w:rPr>
          <w:rFonts w:ascii="Arial" w:eastAsia="Arial" w:hAnsi="Arial" w:cs="Arial"/>
          <w:lang w:val="es-ES"/>
          <w:rPrChange w:id="127" w:author="emilio.serrano@upm.es" w:date="2020-04-30T16:46:00Z">
            <w:rPr>
              <w:rFonts w:ascii="Arial" w:eastAsia="Arial" w:hAnsi="Arial" w:cs="Arial"/>
            </w:rPr>
          </w:rPrChange>
        </w:rPr>
      </w:pPr>
      <w:ins w:id="128" w:author="emilio.serrano@upm.es" w:date="2020-04-30T16:54:00Z">
        <w:r>
          <w:rPr>
            <w:rFonts w:ascii="Arial" w:eastAsia="Arial" w:hAnsi="Arial" w:cs="Arial"/>
            <w:lang w:val="es-ES"/>
          </w:rPr>
          <w:t>Una vez más, este tipo de cosas se perfilan en los trabajos relacionados y te dar</w:t>
        </w:r>
      </w:ins>
      <w:ins w:id="129" w:author="emilio.serrano@upm.es" w:date="2020-04-30T16:55:00Z">
        <w:r>
          <w:rPr>
            <w:rFonts w:ascii="Arial" w:eastAsia="Arial" w:hAnsi="Arial" w:cs="Arial"/>
            <w:lang w:val="es-ES"/>
          </w:rPr>
          <w:t>án ideas sobre cómo venderlo.</w:t>
        </w:r>
      </w:ins>
      <w:ins w:id="130" w:author="emilio.serrano@upm.es" w:date="2020-04-30T16:56:00Z">
        <w:r>
          <w:rPr>
            <w:rFonts w:ascii="Arial" w:eastAsia="Arial" w:hAnsi="Arial" w:cs="Arial"/>
            <w:lang w:val="es-ES"/>
          </w:rPr>
          <w:t xml:space="preserve"> También te dará ideas de una buena estructura de la tesis y para añadir esas subsecciones que te pedía en la primera entrega. </w:t>
        </w:r>
      </w:ins>
    </w:p>
    <w:p w:rsidR="00F65F1D" w:rsidRPr="00EC6811" w:rsidRDefault="00F65F1D">
      <w:pPr>
        <w:spacing w:before="14" w:after="0" w:line="200" w:lineRule="exact"/>
        <w:rPr>
          <w:sz w:val="20"/>
          <w:szCs w:val="20"/>
          <w:lang w:val="es-ES"/>
          <w:rPrChange w:id="131" w:author="emilio.serrano@upm.es" w:date="2020-04-30T16:46:00Z">
            <w:rPr>
              <w:sz w:val="20"/>
              <w:szCs w:val="20"/>
            </w:rPr>
          </w:rPrChange>
        </w:rPr>
      </w:pPr>
    </w:p>
    <w:p w:rsidR="00F65F1D" w:rsidRDefault="00F26ADD">
      <w:pPr>
        <w:spacing w:after="0" w:line="370" w:lineRule="auto"/>
        <w:ind w:left="822" w:right="85" w:hanging="360"/>
        <w:rPr>
          <w:ins w:id="132" w:author="emilio.serrano@upm.es" w:date="2020-04-30T16:55:00Z"/>
          <w:rFonts w:ascii="Arial" w:eastAsia="Arial" w:hAnsi="Arial" w:cs="Arial"/>
          <w:lang w:val="es-ES"/>
        </w:rPr>
      </w:pPr>
      <w:r w:rsidRPr="00EC6811">
        <w:rPr>
          <w:rFonts w:ascii="Arial" w:eastAsia="Arial" w:hAnsi="Arial" w:cs="Arial"/>
          <w:lang w:val="es-ES"/>
          <w:rPrChange w:id="133" w:author="emilio.serrano@upm.es" w:date="2020-04-30T16:46:00Z">
            <w:rPr>
              <w:rFonts w:ascii="Arial" w:eastAsia="Arial" w:hAnsi="Arial" w:cs="Arial"/>
            </w:rPr>
          </w:rPrChange>
        </w:rPr>
        <w:t xml:space="preserve">2. </w:t>
      </w:r>
      <w:r w:rsidRPr="00EC6811">
        <w:rPr>
          <w:rFonts w:ascii="Arial" w:eastAsia="Arial" w:hAnsi="Arial" w:cs="Arial"/>
          <w:spacing w:val="54"/>
          <w:lang w:val="es-ES"/>
          <w:rPrChange w:id="134" w:author="emilio.serrano@upm.es" w:date="2020-04-30T16:46:00Z">
            <w:rPr>
              <w:rFonts w:ascii="Arial" w:eastAsia="Arial" w:hAnsi="Arial" w:cs="Arial"/>
              <w:spacing w:val="54"/>
            </w:rPr>
          </w:rPrChange>
        </w:rPr>
        <w:t xml:space="preserve"> </w:t>
      </w:r>
      <w:r w:rsidRPr="00EC6811">
        <w:rPr>
          <w:rFonts w:ascii="Arial" w:eastAsia="Arial" w:hAnsi="Arial" w:cs="Arial"/>
          <w:b/>
          <w:bCs/>
          <w:lang w:val="es-ES"/>
          <w:rPrChange w:id="135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>Tiempo</w:t>
      </w:r>
      <w:r w:rsidRPr="00EC6811">
        <w:rPr>
          <w:rFonts w:ascii="Arial" w:eastAsia="Arial" w:hAnsi="Arial" w:cs="Arial"/>
          <w:b/>
          <w:bCs/>
          <w:spacing w:val="-5"/>
          <w:lang w:val="es-ES"/>
          <w:rPrChange w:id="136" w:author="emilio.serrano@upm.es" w:date="2020-04-30T16:46:00Z">
            <w:rPr>
              <w:rFonts w:ascii="Arial" w:eastAsia="Arial" w:hAnsi="Arial" w:cs="Arial"/>
              <w:b/>
              <w:bCs/>
              <w:spacing w:val="-5"/>
            </w:rPr>
          </w:rPrChange>
        </w:rPr>
        <w:t xml:space="preserve"> </w:t>
      </w:r>
      <w:r w:rsidRPr="00EC6811">
        <w:rPr>
          <w:rFonts w:ascii="Arial" w:eastAsia="Arial" w:hAnsi="Arial" w:cs="Arial"/>
          <w:b/>
          <w:bCs/>
          <w:lang w:val="es-ES"/>
          <w:rPrChange w:id="137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>verbales:</w:t>
      </w:r>
      <w:r w:rsidRPr="00EC6811">
        <w:rPr>
          <w:rFonts w:ascii="Arial" w:eastAsia="Arial" w:hAnsi="Arial" w:cs="Arial"/>
          <w:b/>
          <w:bCs/>
          <w:spacing w:val="-2"/>
          <w:lang w:val="es-ES"/>
          <w:rPrChange w:id="138" w:author="emilio.serrano@upm.es" w:date="2020-04-30T16:46:00Z">
            <w:rPr>
              <w:rFonts w:ascii="Arial" w:eastAsia="Arial" w:hAnsi="Arial" w:cs="Arial"/>
              <w:b/>
              <w:bCs/>
              <w:spacing w:val="-2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39" w:author="emilio.serrano@upm.es" w:date="2020-04-30T16:46:00Z">
            <w:rPr>
              <w:rFonts w:ascii="Arial" w:eastAsia="Arial" w:hAnsi="Arial" w:cs="Arial"/>
            </w:rPr>
          </w:rPrChange>
        </w:rPr>
        <w:t xml:space="preserve">No sé muy bien </w:t>
      </w:r>
      <w:proofErr w:type="spellStart"/>
      <w:r w:rsidRPr="00EC6811">
        <w:rPr>
          <w:rFonts w:ascii="Arial" w:eastAsia="Arial" w:hAnsi="Arial" w:cs="Arial"/>
          <w:lang w:val="es-ES"/>
          <w:rPrChange w:id="140" w:author="emilio.serrano@upm.es" w:date="2020-04-30T16:46:00Z">
            <w:rPr>
              <w:rFonts w:ascii="Arial" w:eastAsia="Arial" w:hAnsi="Arial" w:cs="Arial"/>
            </w:rPr>
          </w:rPrChange>
        </w:rPr>
        <w:t>como</w:t>
      </w:r>
      <w:proofErr w:type="spellEnd"/>
      <w:r w:rsidRPr="00EC6811">
        <w:rPr>
          <w:rFonts w:ascii="Arial" w:eastAsia="Arial" w:hAnsi="Arial" w:cs="Arial"/>
          <w:lang w:val="es-ES"/>
          <w:rPrChange w:id="141" w:author="emilio.serrano@upm.es" w:date="2020-04-30T16:46:00Z">
            <w:rPr>
              <w:rFonts w:ascii="Arial" w:eastAsia="Arial" w:hAnsi="Arial" w:cs="Arial"/>
            </w:rPr>
          </w:rPrChange>
        </w:rPr>
        <w:t xml:space="preserve"> gestionar</w:t>
      </w:r>
      <w:r w:rsidRPr="00EC6811">
        <w:rPr>
          <w:rFonts w:ascii="Arial" w:eastAsia="Arial" w:hAnsi="Arial" w:cs="Arial"/>
          <w:spacing w:val="-1"/>
          <w:lang w:val="es-ES"/>
          <w:rPrChange w:id="142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43" w:author="emilio.serrano@upm.es" w:date="2020-04-30T16:46:00Z">
            <w:rPr>
              <w:rFonts w:ascii="Arial" w:eastAsia="Arial" w:hAnsi="Arial" w:cs="Arial"/>
            </w:rPr>
          </w:rPrChange>
        </w:rPr>
        <w:t>los t</w:t>
      </w:r>
      <w:r w:rsidRPr="00EC6811">
        <w:rPr>
          <w:rFonts w:ascii="Arial" w:eastAsia="Arial" w:hAnsi="Arial" w:cs="Arial"/>
          <w:lang w:val="es-ES"/>
          <w:rPrChange w:id="144" w:author="emilio.serrano@upm.es" w:date="2020-04-30T16:46:00Z">
            <w:rPr>
              <w:rFonts w:ascii="Arial" w:eastAsia="Arial" w:hAnsi="Arial" w:cs="Arial"/>
            </w:rPr>
          </w:rPrChange>
        </w:rPr>
        <w:t>iempos</w:t>
      </w:r>
      <w:r w:rsidRPr="00EC6811">
        <w:rPr>
          <w:rFonts w:ascii="Arial" w:eastAsia="Arial" w:hAnsi="Arial" w:cs="Arial"/>
          <w:spacing w:val="-1"/>
          <w:lang w:val="es-ES"/>
          <w:rPrChange w:id="145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46" w:author="emilio.serrano@upm.es" w:date="2020-04-30T16:46:00Z">
            <w:rPr>
              <w:rFonts w:ascii="Arial" w:eastAsia="Arial" w:hAnsi="Arial" w:cs="Arial"/>
            </w:rPr>
          </w:rPrChange>
        </w:rPr>
        <w:t>verbales a la hora de escribir el texto.</w:t>
      </w:r>
      <w:r w:rsidRPr="00EC6811">
        <w:rPr>
          <w:rFonts w:ascii="Arial" w:eastAsia="Arial" w:hAnsi="Arial" w:cs="Arial"/>
          <w:spacing w:val="-2"/>
          <w:lang w:val="es-ES"/>
          <w:rPrChange w:id="147" w:author="emilio.serrano@upm.es" w:date="2020-04-30T16:46:00Z">
            <w:rPr>
              <w:rFonts w:ascii="Arial" w:eastAsia="Arial" w:hAnsi="Arial" w:cs="Arial"/>
              <w:spacing w:val="-2"/>
            </w:rPr>
          </w:rPrChange>
        </w:rPr>
        <w:t xml:space="preserve"> </w:t>
      </w:r>
      <w:r w:rsidRPr="007A603B">
        <w:rPr>
          <w:rFonts w:ascii="Arial" w:eastAsia="Arial" w:hAnsi="Arial" w:cs="Arial"/>
          <w:lang w:val="es-ES"/>
        </w:rPr>
        <w:t>De momento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lo he hecho como me ha ido saliendo,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pero entiendo que debería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haber un consenso.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En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 xml:space="preserve">la </w:t>
      </w:r>
      <w:proofErr w:type="spellStart"/>
      <w:r w:rsidRPr="007A603B">
        <w:rPr>
          <w:rFonts w:ascii="Arial" w:eastAsia="Arial" w:hAnsi="Arial" w:cs="Arial"/>
          <w:lang w:val="es-ES"/>
        </w:rPr>
        <w:t>intro</w:t>
      </w:r>
      <w:proofErr w:type="spellEnd"/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pongo las cosas en futuro,</w:t>
      </w:r>
      <w:r w:rsidRPr="007A603B">
        <w:rPr>
          <w:rFonts w:ascii="Arial" w:eastAsia="Arial" w:hAnsi="Arial" w:cs="Arial"/>
          <w:spacing w:val="-2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hablando de lo que “voy a hacer”,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pero no sé si tiene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mucho sentido.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EC6811">
        <w:rPr>
          <w:rFonts w:ascii="Arial" w:eastAsia="Arial" w:hAnsi="Arial" w:cs="Arial"/>
          <w:lang w:val="es-ES"/>
          <w:rPrChange w:id="148" w:author="emilio.serrano@upm.es" w:date="2020-04-30T16:46:00Z">
            <w:rPr>
              <w:rFonts w:ascii="Arial" w:eastAsia="Arial" w:hAnsi="Arial" w:cs="Arial"/>
            </w:rPr>
          </w:rPrChange>
        </w:rPr>
        <w:t xml:space="preserve">Luego </w:t>
      </w:r>
      <w:r w:rsidRPr="00EC6811">
        <w:rPr>
          <w:rFonts w:ascii="Arial" w:eastAsia="Arial" w:hAnsi="Arial" w:cs="Arial"/>
          <w:lang w:val="es-ES"/>
          <w:rPrChange w:id="149" w:author="emilio.serrano@upm.es" w:date="2020-04-30T16:46:00Z">
            <w:rPr>
              <w:rFonts w:ascii="Arial" w:eastAsia="Arial" w:hAnsi="Arial" w:cs="Arial"/>
            </w:rPr>
          </w:rPrChange>
        </w:rPr>
        <w:t>paso al pasado,</w:t>
      </w:r>
      <w:r w:rsidRPr="00EC6811">
        <w:rPr>
          <w:rFonts w:ascii="Arial" w:eastAsia="Arial" w:hAnsi="Arial" w:cs="Arial"/>
          <w:spacing w:val="-1"/>
          <w:lang w:val="es-ES"/>
          <w:rPrChange w:id="150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51" w:author="emilio.serrano@upm.es" w:date="2020-04-30T16:46:00Z">
            <w:rPr>
              <w:rFonts w:ascii="Arial" w:eastAsia="Arial" w:hAnsi="Arial" w:cs="Arial"/>
            </w:rPr>
          </w:rPrChange>
        </w:rPr>
        <w:t>“he hecho”,</w:t>
      </w:r>
      <w:r w:rsidRPr="00EC6811">
        <w:rPr>
          <w:rFonts w:ascii="Arial" w:eastAsia="Arial" w:hAnsi="Arial" w:cs="Arial"/>
          <w:spacing w:val="-1"/>
          <w:lang w:val="es-ES"/>
          <w:rPrChange w:id="152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53" w:author="emilio.serrano@upm.es" w:date="2020-04-30T16:46:00Z">
            <w:rPr>
              <w:rFonts w:ascii="Arial" w:eastAsia="Arial" w:hAnsi="Arial" w:cs="Arial"/>
            </w:rPr>
          </w:rPrChange>
        </w:rPr>
        <w:t>etc…</w:t>
      </w:r>
      <w:r w:rsidRPr="00EC6811">
        <w:rPr>
          <w:rFonts w:ascii="Arial" w:eastAsia="Arial" w:hAnsi="Arial" w:cs="Arial"/>
          <w:spacing w:val="-1"/>
          <w:lang w:val="es-ES"/>
          <w:rPrChange w:id="154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55" w:author="emilio.serrano@upm.es" w:date="2020-04-30T16:46:00Z">
            <w:rPr>
              <w:rFonts w:ascii="Arial" w:eastAsia="Arial" w:hAnsi="Arial" w:cs="Arial"/>
            </w:rPr>
          </w:rPrChange>
        </w:rPr>
        <w:t>¿Debería</w:t>
      </w:r>
      <w:r w:rsidRPr="00EC6811">
        <w:rPr>
          <w:rFonts w:ascii="Arial" w:eastAsia="Arial" w:hAnsi="Arial" w:cs="Arial"/>
          <w:spacing w:val="-2"/>
          <w:lang w:val="es-ES"/>
          <w:rPrChange w:id="156" w:author="emilio.serrano@upm.es" w:date="2020-04-30T16:46:00Z">
            <w:rPr>
              <w:rFonts w:ascii="Arial" w:eastAsia="Arial" w:hAnsi="Arial" w:cs="Arial"/>
              <w:spacing w:val="-2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57" w:author="emilio.serrano@upm.es" w:date="2020-04-30T16:46:00Z">
            <w:rPr>
              <w:rFonts w:ascii="Arial" w:eastAsia="Arial" w:hAnsi="Arial" w:cs="Arial"/>
            </w:rPr>
          </w:rPrChange>
        </w:rPr>
        <w:t>escribir toda</w:t>
      </w:r>
      <w:r w:rsidRPr="00EC6811">
        <w:rPr>
          <w:rFonts w:ascii="Arial" w:eastAsia="Arial" w:hAnsi="Arial" w:cs="Arial"/>
          <w:spacing w:val="-1"/>
          <w:lang w:val="es-ES"/>
          <w:rPrChange w:id="158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59" w:author="emilio.serrano@upm.es" w:date="2020-04-30T16:46:00Z">
            <w:rPr>
              <w:rFonts w:ascii="Arial" w:eastAsia="Arial" w:hAnsi="Arial" w:cs="Arial"/>
            </w:rPr>
          </w:rPrChange>
        </w:rPr>
        <w:t xml:space="preserve">la </w:t>
      </w:r>
      <w:proofErr w:type="spellStart"/>
      <w:r w:rsidRPr="00EC6811">
        <w:rPr>
          <w:rFonts w:ascii="Arial" w:eastAsia="Arial" w:hAnsi="Arial" w:cs="Arial"/>
          <w:lang w:val="es-ES"/>
          <w:rPrChange w:id="160" w:author="emilio.serrano@upm.es" w:date="2020-04-30T16:46:00Z">
            <w:rPr>
              <w:rFonts w:ascii="Arial" w:eastAsia="Arial" w:hAnsi="Arial" w:cs="Arial"/>
            </w:rPr>
          </w:rPrChange>
        </w:rPr>
        <w:t>tésis</w:t>
      </w:r>
      <w:proofErr w:type="spellEnd"/>
      <w:r w:rsidRPr="00EC6811">
        <w:rPr>
          <w:rFonts w:ascii="Arial" w:eastAsia="Arial" w:hAnsi="Arial" w:cs="Arial"/>
          <w:spacing w:val="-1"/>
          <w:lang w:val="es-ES"/>
          <w:rPrChange w:id="161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62" w:author="emilio.serrano@upm.es" w:date="2020-04-30T16:46:00Z">
            <w:rPr>
              <w:rFonts w:ascii="Arial" w:eastAsia="Arial" w:hAnsi="Arial" w:cs="Arial"/>
            </w:rPr>
          </w:rPrChange>
        </w:rPr>
        <w:t>en el mismo tiempo</w:t>
      </w:r>
      <w:r w:rsidRPr="00EC6811">
        <w:rPr>
          <w:rFonts w:ascii="Arial" w:eastAsia="Arial" w:hAnsi="Arial" w:cs="Arial"/>
          <w:spacing w:val="-1"/>
          <w:lang w:val="es-ES"/>
          <w:rPrChange w:id="163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64" w:author="emilio.serrano@upm.es" w:date="2020-04-30T16:46:00Z">
            <w:rPr>
              <w:rFonts w:ascii="Arial" w:eastAsia="Arial" w:hAnsi="Arial" w:cs="Arial"/>
            </w:rPr>
          </w:rPrChange>
        </w:rPr>
        <w:t>verbal?</w:t>
      </w:r>
    </w:p>
    <w:p w:rsidR="007C69EC" w:rsidRDefault="007C69EC">
      <w:pPr>
        <w:spacing w:after="0" w:line="370" w:lineRule="auto"/>
        <w:ind w:left="822" w:right="85" w:hanging="360"/>
        <w:rPr>
          <w:ins w:id="165" w:author="emilio.serrano@upm.es" w:date="2020-04-30T16:55:00Z"/>
          <w:rFonts w:ascii="Arial" w:eastAsia="Arial" w:hAnsi="Arial" w:cs="Arial"/>
          <w:lang w:val="es-ES"/>
        </w:rPr>
      </w:pPr>
    </w:p>
    <w:p w:rsidR="007C69EC" w:rsidRPr="00EC6811" w:rsidRDefault="007C69EC">
      <w:pPr>
        <w:spacing w:after="0" w:line="370" w:lineRule="auto"/>
        <w:ind w:left="822" w:right="85" w:hanging="360"/>
        <w:rPr>
          <w:rFonts w:ascii="Arial" w:eastAsia="Arial" w:hAnsi="Arial" w:cs="Arial"/>
          <w:lang w:val="es-ES"/>
          <w:rPrChange w:id="166" w:author="emilio.serrano@upm.es" w:date="2020-04-30T16:46:00Z">
            <w:rPr>
              <w:rFonts w:ascii="Arial" w:eastAsia="Arial" w:hAnsi="Arial" w:cs="Arial"/>
            </w:rPr>
          </w:rPrChange>
        </w:rPr>
      </w:pPr>
      <w:ins w:id="167" w:author="emilio.serrano@upm.es" w:date="2020-04-30T16:55:00Z">
        <w:r>
          <w:rPr>
            <w:rFonts w:ascii="Arial" w:eastAsia="Arial" w:hAnsi="Arial" w:cs="Arial"/>
            <w:lang w:val="es-ES"/>
          </w:rPr>
          <w:t xml:space="preserve">Puedes usar </w:t>
        </w:r>
        <w:proofErr w:type="spellStart"/>
        <w:r>
          <w:rPr>
            <w:rFonts w:ascii="Arial" w:eastAsia="Arial" w:hAnsi="Arial" w:cs="Arial"/>
            <w:lang w:val="es-ES"/>
          </w:rPr>
          <w:t>We</w:t>
        </w:r>
        <w:proofErr w:type="spellEnd"/>
        <w:r>
          <w:rPr>
            <w:rFonts w:ascii="Arial" w:eastAsia="Arial" w:hAnsi="Arial" w:cs="Arial"/>
            <w:lang w:val="es-ES"/>
          </w:rPr>
          <w:t xml:space="preserve"> (en el sentido de que somos autor y supervisor) pero también puedes usar el pasivo. En </w:t>
        </w:r>
        <w:proofErr w:type="spellStart"/>
        <w:r>
          <w:rPr>
            <w:rFonts w:ascii="Arial" w:eastAsia="Arial" w:hAnsi="Arial" w:cs="Arial"/>
            <w:lang w:val="es-ES"/>
          </w:rPr>
          <w:t>papers</w:t>
        </w:r>
        <w:proofErr w:type="spellEnd"/>
        <w:r>
          <w:rPr>
            <w:rFonts w:ascii="Arial" w:eastAsia="Arial" w:hAnsi="Arial" w:cs="Arial"/>
            <w:lang w:val="es-ES"/>
          </w:rPr>
          <w:t xml:space="preserve"> </w:t>
        </w:r>
        <w:proofErr w:type="spellStart"/>
        <w:r>
          <w:rPr>
            <w:rFonts w:ascii="Arial" w:eastAsia="Arial" w:hAnsi="Arial" w:cs="Arial"/>
            <w:lang w:val="es-ES"/>
          </w:rPr>
          <w:t>científcos</w:t>
        </w:r>
        <w:proofErr w:type="spellEnd"/>
        <w:r>
          <w:rPr>
            <w:rFonts w:ascii="Arial" w:eastAsia="Arial" w:hAnsi="Arial" w:cs="Arial"/>
            <w:lang w:val="es-ES"/>
          </w:rPr>
          <w:t xml:space="preserve"> yo uso </w:t>
        </w:r>
        <w:proofErr w:type="spellStart"/>
        <w:r>
          <w:rPr>
            <w:rFonts w:ascii="Arial" w:eastAsia="Arial" w:hAnsi="Arial" w:cs="Arial"/>
            <w:lang w:val="es-ES"/>
          </w:rPr>
          <w:t>lla</w:t>
        </w:r>
        <w:proofErr w:type="spellEnd"/>
        <w:r>
          <w:rPr>
            <w:rFonts w:ascii="Arial" w:eastAsia="Arial" w:hAnsi="Arial" w:cs="Arial"/>
            <w:lang w:val="es-ES"/>
          </w:rPr>
          <w:t xml:space="preserve"> pasiva. No hables en futuro nunca, salvo quiz</w:t>
        </w:r>
      </w:ins>
      <w:ins w:id="168" w:author="emilio.serrano@upm.es" w:date="2020-04-30T16:56:00Z">
        <w:r>
          <w:rPr>
            <w:rFonts w:ascii="Arial" w:eastAsia="Arial" w:hAnsi="Arial" w:cs="Arial"/>
            <w:lang w:val="es-ES"/>
          </w:rPr>
          <w:t xml:space="preserve">ás en una sección de trabajos futuros, porque en el momento de presentar la tesis y </w:t>
        </w:r>
        <w:proofErr w:type="spellStart"/>
        <w:r>
          <w:rPr>
            <w:rFonts w:ascii="Arial" w:eastAsia="Arial" w:hAnsi="Arial" w:cs="Arial"/>
            <w:lang w:val="es-ES"/>
          </w:rPr>
          <w:t>alo</w:t>
        </w:r>
        <w:proofErr w:type="spellEnd"/>
        <w:r>
          <w:rPr>
            <w:rFonts w:ascii="Arial" w:eastAsia="Arial" w:hAnsi="Arial" w:cs="Arial"/>
            <w:lang w:val="es-ES"/>
          </w:rPr>
          <w:t xml:space="preserve"> habr</w:t>
        </w:r>
      </w:ins>
      <w:ins w:id="169" w:author="emilio.serrano@upm.es" w:date="2020-04-30T16:57:00Z">
        <w:r>
          <w:rPr>
            <w:rFonts w:ascii="Arial" w:eastAsia="Arial" w:hAnsi="Arial" w:cs="Arial"/>
            <w:lang w:val="es-ES"/>
          </w:rPr>
          <w:t>ás hecho. Por lo mismo, tampoco en pasado.</w:t>
        </w:r>
      </w:ins>
    </w:p>
    <w:p w:rsidR="00F65F1D" w:rsidRPr="00EC6811" w:rsidRDefault="00F65F1D">
      <w:pPr>
        <w:spacing w:before="14" w:after="0" w:line="200" w:lineRule="exact"/>
        <w:rPr>
          <w:sz w:val="20"/>
          <w:szCs w:val="20"/>
          <w:lang w:val="es-ES"/>
          <w:rPrChange w:id="170" w:author="emilio.serrano@upm.es" w:date="2020-04-30T16:46:00Z">
            <w:rPr>
              <w:sz w:val="20"/>
              <w:szCs w:val="20"/>
            </w:rPr>
          </w:rPrChange>
        </w:rPr>
      </w:pPr>
    </w:p>
    <w:p w:rsidR="00F65F1D" w:rsidRDefault="00F26ADD">
      <w:pPr>
        <w:spacing w:after="0" w:line="370" w:lineRule="auto"/>
        <w:ind w:left="822" w:right="84" w:hanging="360"/>
        <w:rPr>
          <w:ins w:id="171" w:author="emilio.serrano@upm.es" w:date="2020-04-30T16:58:00Z"/>
          <w:rFonts w:ascii="Arial" w:eastAsia="Arial" w:hAnsi="Arial" w:cs="Arial"/>
          <w:lang w:val="es-ES"/>
        </w:rPr>
      </w:pPr>
      <w:r w:rsidRPr="00EC6811">
        <w:rPr>
          <w:rFonts w:ascii="Arial" w:eastAsia="Arial" w:hAnsi="Arial" w:cs="Arial"/>
          <w:lang w:val="es-ES"/>
          <w:rPrChange w:id="172" w:author="emilio.serrano@upm.es" w:date="2020-04-30T16:46:00Z">
            <w:rPr>
              <w:rFonts w:ascii="Arial" w:eastAsia="Arial" w:hAnsi="Arial" w:cs="Arial"/>
            </w:rPr>
          </w:rPrChange>
        </w:rPr>
        <w:t xml:space="preserve">3. </w:t>
      </w:r>
      <w:r w:rsidRPr="00EC6811">
        <w:rPr>
          <w:rFonts w:ascii="Arial" w:eastAsia="Arial" w:hAnsi="Arial" w:cs="Arial"/>
          <w:spacing w:val="54"/>
          <w:lang w:val="es-ES"/>
          <w:rPrChange w:id="173" w:author="emilio.serrano@upm.es" w:date="2020-04-30T16:46:00Z">
            <w:rPr>
              <w:rFonts w:ascii="Arial" w:eastAsia="Arial" w:hAnsi="Arial" w:cs="Arial"/>
              <w:spacing w:val="54"/>
            </w:rPr>
          </w:rPrChange>
        </w:rPr>
        <w:t xml:space="preserve"> </w:t>
      </w:r>
      <w:r w:rsidRPr="00EC6811">
        <w:rPr>
          <w:rFonts w:ascii="Arial" w:eastAsia="Arial" w:hAnsi="Arial" w:cs="Arial"/>
          <w:b/>
          <w:bCs/>
          <w:lang w:val="es-ES"/>
          <w:rPrChange w:id="174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>Personas</w:t>
      </w:r>
      <w:r w:rsidRPr="00EC6811">
        <w:rPr>
          <w:rFonts w:ascii="Arial" w:eastAsia="Arial" w:hAnsi="Arial" w:cs="Arial"/>
          <w:lang w:val="es-ES"/>
          <w:rPrChange w:id="175" w:author="emilio.serrano@upm.es" w:date="2020-04-30T16:46:00Z">
            <w:rPr>
              <w:rFonts w:ascii="Arial" w:eastAsia="Arial" w:hAnsi="Arial" w:cs="Arial"/>
            </w:rPr>
          </w:rPrChange>
        </w:rPr>
        <w:t>:</w:t>
      </w:r>
      <w:r w:rsidRPr="00EC6811">
        <w:rPr>
          <w:rFonts w:ascii="Arial" w:eastAsia="Arial" w:hAnsi="Arial" w:cs="Arial"/>
          <w:spacing w:val="-5"/>
          <w:lang w:val="es-ES"/>
          <w:rPrChange w:id="176" w:author="emilio.serrano@upm.es" w:date="2020-04-30T16:46:00Z">
            <w:rPr>
              <w:rFonts w:ascii="Arial" w:eastAsia="Arial" w:hAnsi="Arial" w:cs="Arial"/>
              <w:spacing w:val="-5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77" w:author="emilio.serrano@upm.es" w:date="2020-04-30T16:46:00Z">
            <w:rPr>
              <w:rFonts w:ascii="Arial" w:eastAsia="Arial" w:hAnsi="Arial" w:cs="Arial"/>
            </w:rPr>
          </w:rPrChange>
        </w:rPr>
        <w:t>También</w:t>
      </w:r>
      <w:r w:rsidRPr="00EC6811">
        <w:rPr>
          <w:rFonts w:ascii="Arial" w:eastAsia="Arial" w:hAnsi="Arial" w:cs="Arial"/>
          <w:spacing w:val="-1"/>
          <w:lang w:val="es-ES"/>
          <w:rPrChange w:id="178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79" w:author="emilio.serrano@upm.es" w:date="2020-04-30T16:46:00Z">
            <w:rPr>
              <w:rFonts w:ascii="Arial" w:eastAsia="Arial" w:hAnsi="Arial" w:cs="Arial"/>
            </w:rPr>
          </w:rPrChange>
        </w:rPr>
        <w:t>tengo</w:t>
      </w:r>
      <w:r w:rsidRPr="00EC6811">
        <w:rPr>
          <w:rFonts w:ascii="Arial" w:eastAsia="Arial" w:hAnsi="Arial" w:cs="Arial"/>
          <w:spacing w:val="-1"/>
          <w:lang w:val="es-ES"/>
          <w:rPrChange w:id="180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81" w:author="emilio.serrano@upm.es" w:date="2020-04-30T16:46:00Z">
            <w:rPr>
              <w:rFonts w:ascii="Arial" w:eastAsia="Arial" w:hAnsi="Arial" w:cs="Arial"/>
            </w:rPr>
          </w:rPrChange>
        </w:rPr>
        <w:t>dudas respecto</w:t>
      </w:r>
      <w:r w:rsidRPr="00EC6811">
        <w:rPr>
          <w:rFonts w:ascii="Arial" w:eastAsia="Arial" w:hAnsi="Arial" w:cs="Arial"/>
          <w:spacing w:val="-1"/>
          <w:lang w:val="es-ES"/>
          <w:rPrChange w:id="182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83" w:author="emilio.serrano@upm.es" w:date="2020-04-30T16:46:00Z">
            <w:rPr>
              <w:rFonts w:ascii="Arial" w:eastAsia="Arial" w:hAnsi="Arial" w:cs="Arial"/>
            </w:rPr>
          </w:rPrChange>
        </w:rPr>
        <w:t>a la persona que utilizar</w:t>
      </w:r>
      <w:r w:rsidRPr="00EC6811">
        <w:rPr>
          <w:rFonts w:ascii="Arial" w:eastAsia="Arial" w:hAnsi="Arial" w:cs="Arial"/>
          <w:spacing w:val="-1"/>
          <w:lang w:val="es-ES"/>
          <w:rPrChange w:id="184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85" w:author="emilio.serrano@upm.es" w:date="2020-04-30T16:46:00Z">
            <w:rPr>
              <w:rFonts w:ascii="Arial" w:eastAsia="Arial" w:hAnsi="Arial" w:cs="Arial"/>
            </w:rPr>
          </w:rPrChange>
        </w:rPr>
        <w:t>al describir lo que se va haciendo.</w:t>
      </w:r>
      <w:r w:rsidRPr="00EC6811">
        <w:rPr>
          <w:rFonts w:ascii="Arial" w:eastAsia="Arial" w:hAnsi="Arial" w:cs="Arial"/>
          <w:spacing w:val="-1"/>
          <w:lang w:val="es-ES"/>
          <w:rPrChange w:id="186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7A603B">
        <w:rPr>
          <w:rFonts w:ascii="Arial" w:eastAsia="Arial" w:hAnsi="Arial" w:cs="Arial"/>
          <w:lang w:val="es-ES"/>
        </w:rPr>
        <w:t xml:space="preserve">No </w:t>
      </w:r>
      <w:proofErr w:type="spellStart"/>
      <w:r w:rsidRPr="007A603B">
        <w:rPr>
          <w:rFonts w:ascii="Arial" w:eastAsia="Arial" w:hAnsi="Arial" w:cs="Arial"/>
          <w:lang w:val="es-ES"/>
        </w:rPr>
        <w:t>se</w:t>
      </w:r>
      <w:proofErr w:type="spellEnd"/>
      <w:r w:rsidRPr="007A603B">
        <w:rPr>
          <w:rFonts w:ascii="Arial" w:eastAsia="Arial" w:hAnsi="Arial" w:cs="Arial"/>
          <w:lang w:val="es-ES"/>
        </w:rPr>
        <w:t xml:space="preserve"> si es mejor decir usar la primera del singular </w:t>
      </w:r>
      <w:proofErr w:type="spellStart"/>
      <w:r w:rsidRPr="007A603B">
        <w:rPr>
          <w:rFonts w:ascii="Arial" w:eastAsia="Arial" w:hAnsi="Arial" w:cs="Arial"/>
          <w:lang w:val="es-ES"/>
        </w:rPr>
        <w:t>i.e</w:t>
      </w:r>
      <w:proofErr w:type="spellEnd"/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“</w:t>
      </w:r>
      <w:r w:rsidRPr="007A603B">
        <w:rPr>
          <w:rFonts w:ascii="Arial" w:eastAsia="Arial" w:hAnsi="Arial" w:cs="Arial"/>
          <w:lang w:val="es-ES"/>
        </w:rPr>
        <w:t>I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proofErr w:type="spellStart"/>
      <w:r w:rsidRPr="007A603B">
        <w:rPr>
          <w:rFonts w:ascii="Arial" w:eastAsia="Arial" w:hAnsi="Arial" w:cs="Arial"/>
          <w:lang w:val="es-ES"/>
        </w:rPr>
        <w:t>trained</w:t>
      </w:r>
      <w:proofErr w:type="spellEnd"/>
      <w:r w:rsidRPr="007A603B">
        <w:rPr>
          <w:rFonts w:ascii="Arial" w:eastAsia="Arial" w:hAnsi="Arial" w:cs="Arial"/>
          <w:lang w:val="es-ES"/>
        </w:rPr>
        <w:t xml:space="preserve"> </w:t>
      </w:r>
      <w:proofErr w:type="spellStart"/>
      <w:r w:rsidRPr="007A603B">
        <w:rPr>
          <w:rFonts w:ascii="Arial" w:eastAsia="Arial" w:hAnsi="Arial" w:cs="Arial"/>
          <w:lang w:val="es-ES"/>
        </w:rPr>
        <w:t>the</w:t>
      </w:r>
      <w:proofErr w:type="spellEnd"/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proofErr w:type="spellStart"/>
      <w:r w:rsidRPr="007A603B">
        <w:rPr>
          <w:rFonts w:ascii="Arial" w:eastAsia="Arial" w:hAnsi="Arial" w:cs="Arial"/>
          <w:lang w:val="es-ES"/>
        </w:rPr>
        <w:t>model</w:t>
      </w:r>
      <w:proofErr w:type="spellEnd"/>
      <w:r w:rsidRPr="007A603B">
        <w:rPr>
          <w:rFonts w:ascii="Arial" w:eastAsia="Arial" w:hAnsi="Arial" w:cs="Arial"/>
          <w:lang w:val="es-ES"/>
        </w:rPr>
        <w:t>”,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o la primera del plural: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“</w:t>
      </w:r>
      <w:proofErr w:type="spellStart"/>
      <w:r w:rsidRPr="007A603B">
        <w:rPr>
          <w:rFonts w:ascii="Arial" w:eastAsia="Arial" w:hAnsi="Arial" w:cs="Arial"/>
          <w:lang w:val="es-ES"/>
        </w:rPr>
        <w:t>We</w:t>
      </w:r>
      <w:proofErr w:type="spellEnd"/>
      <w:r w:rsidRPr="007A603B">
        <w:rPr>
          <w:rFonts w:ascii="Arial" w:eastAsia="Arial" w:hAnsi="Arial" w:cs="Arial"/>
          <w:spacing w:val="-2"/>
          <w:lang w:val="es-ES"/>
        </w:rPr>
        <w:t xml:space="preserve"> </w:t>
      </w:r>
      <w:proofErr w:type="spellStart"/>
      <w:r w:rsidRPr="007A603B">
        <w:rPr>
          <w:rFonts w:ascii="Arial" w:eastAsia="Arial" w:hAnsi="Arial" w:cs="Arial"/>
          <w:lang w:val="es-ES"/>
        </w:rPr>
        <w:t>train</w:t>
      </w:r>
      <w:proofErr w:type="spellEnd"/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proofErr w:type="spellStart"/>
      <w:r w:rsidRPr="007A603B">
        <w:rPr>
          <w:rFonts w:ascii="Arial" w:eastAsia="Arial" w:hAnsi="Arial" w:cs="Arial"/>
          <w:lang w:val="es-ES"/>
        </w:rPr>
        <w:t>the</w:t>
      </w:r>
      <w:proofErr w:type="spellEnd"/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proofErr w:type="spellStart"/>
      <w:r w:rsidRPr="007A603B">
        <w:rPr>
          <w:rFonts w:ascii="Arial" w:eastAsia="Arial" w:hAnsi="Arial" w:cs="Arial"/>
          <w:lang w:val="es-ES"/>
        </w:rPr>
        <w:t>model</w:t>
      </w:r>
      <w:proofErr w:type="spellEnd"/>
      <w:r w:rsidRPr="007A603B">
        <w:rPr>
          <w:rFonts w:ascii="Arial" w:eastAsia="Arial" w:hAnsi="Arial" w:cs="Arial"/>
          <w:lang w:val="es-ES"/>
        </w:rPr>
        <w:t>”,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o escribir todo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en pasiva (puede quedar bastante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aburrido) “</w:t>
      </w:r>
      <w:proofErr w:type="spellStart"/>
      <w:r w:rsidRPr="007A603B">
        <w:rPr>
          <w:rFonts w:ascii="Arial" w:eastAsia="Arial" w:hAnsi="Arial" w:cs="Arial"/>
          <w:lang w:val="es-ES"/>
        </w:rPr>
        <w:t>the</w:t>
      </w:r>
      <w:proofErr w:type="spellEnd"/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proofErr w:type="spellStart"/>
      <w:r w:rsidRPr="007A603B">
        <w:rPr>
          <w:rFonts w:ascii="Arial" w:eastAsia="Arial" w:hAnsi="Arial" w:cs="Arial"/>
          <w:lang w:val="es-ES"/>
        </w:rPr>
        <w:t>model</w:t>
      </w:r>
      <w:proofErr w:type="spellEnd"/>
      <w:r w:rsidRPr="007A603B">
        <w:rPr>
          <w:rFonts w:ascii="Arial" w:eastAsia="Arial" w:hAnsi="Arial" w:cs="Arial"/>
          <w:lang w:val="es-ES"/>
        </w:rPr>
        <w:t xml:space="preserve"> </w:t>
      </w:r>
      <w:proofErr w:type="spellStart"/>
      <w:r w:rsidRPr="007A603B">
        <w:rPr>
          <w:rFonts w:ascii="Arial" w:eastAsia="Arial" w:hAnsi="Arial" w:cs="Arial"/>
          <w:lang w:val="es-ES"/>
        </w:rPr>
        <w:t>is</w:t>
      </w:r>
      <w:proofErr w:type="spellEnd"/>
      <w:r w:rsidRPr="007A603B">
        <w:rPr>
          <w:rFonts w:ascii="Arial" w:eastAsia="Arial" w:hAnsi="Arial" w:cs="Arial"/>
          <w:lang w:val="es-ES"/>
        </w:rPr>
        <w:t xml:space="preserve"> </w:t>
      </w:r>
      <w:proofErr w:type="spellStart"/>
      <w:r w:rsidRPr="007A603B">
        <w:rPr>
          <w:rFonts w:ascii="Arial" w:eastAsia="Arial" w:hAnsi="Arial" w:cs="Arial"/>
          <w:lang w:val="es-ES"/>
        </w:rPr>
        <w:t>trained</w:t>
      </w:r>
      <w:proofErr w:type="spellEnd"/>
      <w:r w:rsidRPr="007A603B">
        <w:rPr>
          <w:rFonts w:ascii="Arial" w:eastAsia="Arial" w:hAnsi="Arial" w:cs="Arial"/>
          <w:lang w:val="es-ES"/>
        </w:rPr>
        <w:t>”.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EC6811">
        <w:rPr>
          <w:rFonts w:ascii="Arial" w:eastAsia="Arial" w:hAnsi="Arial" w:cs="Arial"/>
          <w:lang w:val="es-ES"/>
          <w:rPrChange w:id="187" w:author="emilio.serrano@upm.es" w:date="2020-04-30T16:46:00Z">
            <w:rPr>
              <w:rFonts w:ascii="Arial" w:eastAsia="Arial" w:hAnsi="Arial" w:cs="Arial"/>
            </w:rPr>
          </w:rPrChange>
        </w:rPr>
        <w:t>¿Qué</w:t>
      </w:r>
      <w:r w:rsidRPr="00EC6811">
        <w:rPr>
          <w:rFonts w:ascii="Arial" w:eastAsia="Arial" w:hAnsi="Arial" w:cs="Arial"/>
          <w:spacing w:val="-3"/>
          <w:lang w:val="es-ES"/>
          <w:rPrChange w:id="188" w:author="emilio.serrano@upm.es" w:date="2020-04-30T16:46:00Z">
            <w:rPr>
              <w:rFonts w:ascii="Arial" w:eastAsia="Arial" w:hAnsi="Arial" w:cs="Arial"/>
              <w:spacing w:val="-3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189" w:author="emilio.serrano@upm.es" w:date="2020-04-30T16:46:00Z">
            <w:rPr>
              <w:rFonts w:ascii="Arial" w:eastAsia="Arial" w:hAnsi="Arial" w:cs="Arial"/>
            </w:rPr>
          </w:rPrChange>
        </w:rPr>
        <w:t xml:space="preserve">persona crees que es más apropiado </w:t>
      </w:r>
      <w:proofErr w:type="spellStart"/>
      <w:r w:rsidRPr="00EC6811">
        <w:rPr>
          <w:rFonts w:ascii="Arial" w:eastAsia="Arial" w:hAnsi="Arial" w:cs="Arial"/>
          <w:lang w:val="es-ES"/>
          <w:rPrChange w:id="190" w:author="emilio.serrano@upm.es" w:date="2020-04-30T16:46:00Z">
            <w:rPr>
              <w:rFonts w:ascii="Arial" w:eastAsia="Arial" w:hAnsi="Arial" w:cs="Arial"/>
            </w:rPr>
          </w:rPrChange>
        </w:rPr>
        <w:t>utlilzar</w:t>
      </w:r>
      <w:proofErr w:type="spellEnd"/>
      <w:r w:rsidRPr="00EC6811">
        <w:rPr>
          <w:rFonts w:ascii="Arial" w:eastAsia="Arial" w:hAnsi="Arial" w:cs="Arial"/>
          <w:lang w:val="es-ES"/>
          <w:rPrChange w:id="191" w:author="emilio.serrano@upm.es" w:date="2020-04-30T16:46:00Z">
            <w:rPr>
              <w:rFonts w:ascii="Arial" w:eastAsia="Arial" w:hAnsi="Arial" w:cs="Arial"/>
            </w:rPr>
          </w:rPrChange>
        </w:rPr>
        <w:t>?</w:t>
      </w:r>
    </w:p>
    <w:p w:rsidR="00E765DC" w:rsidRDefault="00E765DC">
      <w:pPr>
        <w:spacing w:after="0" w:line="370" w:lineRule="auto"/>
        <w:ind w:left="822" w:right="84" w:hanging="360"/>
        <w:rPr>
          <w:ins w:id="192" w:author="emilio.serrano@upm.es" w:date="2020-04-30T16:58:00Z"/>
          <w:rFonts w:ascii="Arial" w:eastAsia="Arial" w:hAnsi="Arial" w:cs="Arial"/>
          <w:lang w:val="es-ES"/>
        </w:rPr>
      </w:pPr>
      <w:ins w:id="193" w:author="emilio.serrano@upm.es" w:date="2020-04-30T16:58:00Z">
        <w:r>
          <w:rPr>
            <w:rFonts w:ascii="Arial" w:eastAsia="Arial" w:hAnsi="Arial" w:cs="Arial"/>
            <w:lang w:val="es-ES"/>
          </w:rPr>
          <w:t xml:space="preserve">Pasiva. Y si es de otras personas, revisa las secciones </w:t>
        </w:r>
      </w:ins>
    </w:p>
    <w:p w:rsidR="00E765DC" w:rsidRPr="00EC6811" w:rsidRDefault="00E765DC" w:rsidP="00E765DC">
      <w:pPr>
        <w:rPr>
          <w:ins w:id="194" w:author="emilio.serrano@upm.es" w:date="2020-04-30T16:58:00Z"/>
          <w:rFonts w:ascii="Segoe UI" w:hAnsi="Segoe UI" w:cs="Segoe UI"/>
          <w:color w:val="172B4D"/>
          <w:sz w:val="21"/>
          <w:szCs w:val="21"/>
          <w:shd w:val="clear" w:color="auto" w:fill="FFFFFF"/>
          <w:lang w:val="es-ES"/>
        </w:rPr>
      </w:pPr>
      <w:ins w:id="195" w:author="emilio.serrano@upm.es" w:date="2020-04-30T16:58:00Z">
        <w:r w:rsidRPr="00EC6811"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 xml:space="preserve">2.4 Trabajos relacionados y bibliografía </w:t>
        </w:r>
        <w:r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 xml:space="preserve"> </w:t>
        </w:r>
      </w:ins>
    </w:p>
    <w:p w:rsidR="00E765DC" w:rsidRDefault="00E765DC" w:rsidP="00E765DC">
      <w:pPr>
        <w:rPr>
          <w:ins w:id="196" w:author="emilio.serrano@upm.es" w:date="2020-04-30T16:58:00Z"/>
          <w:rFonts w:ascii="Segoe UI" w:hAnsi="Segoe UI" w:cs="Segoe UI"/>
          <w:color w:val="172B4D"/>
          <w:sz w:val="21"/>
          <w:szCs w:val="21"/>
          <w:shd w:val="clear" w:color="auto" w:fill="FFFFFF"/>
          <w:lang w:val="es-ES"/>
        </w:rPr>
      </w:pPr>
      <w:ins w:id="197" w:author="emilio.serrano@upm.es" w:date="2020-04-30T16:58:00Z">
        <w:r w:rsidRPr="00EC6811">
          <w:rPr>
            <w:rFonts w:ascii="Segoe UI" w:hAnsi="Segoe UI" w:cs="Segoe UI"/>
            <w:color w:val="172B4D"/>
            <w:sz w:val="21"/>
            <w:szCs w:val="21"/>
            <w:shd w:val="clear" w:color="auto" w:fill="FFFFFF"/>
            <w:lang w:val="es-ES"/>
          </w:rPr>
          <w:t>2.5 Trabajos relacionados vs preliminares</w:t>
        </w:r>
      </w:ins>
    </w:p>
    <w:p w:rsidR="00E765DC" w:rsidRPr="00EC6811" w:rsidRDefault="00E765DC">
      <w:pPr>
        <w:spacing w:after="0" w:line="370" w:lineRule="auto"/>
        <w:ind w:left="822" w:right="84" w:hanging="360"/>
        <w:rPr>
          <w:rFonts w:ascii="Arial" w:eastAsia="Arial" w:hAnsi="Arial" w:cs="Arial"/>
          <w:lang w:val="es-ES"/>
          <w:rPrChange w:id="198" w:author="emilio.serrano@upm.es" w:date="2020-04-30T16:46:00Z">
            <w:rPr>
              <w:rFonts w:ascii="Arial" w:eastAsia="Arial" w:hAnsi="Arial" w:cs="Arial"/>
            </w:rPr>
          </w:rPrChange>
        </w:rPr>
      </w:pPr>
    </w:p>
    <w:p w:rsidR="00F65F1D" w:rsidRPr="00EC6811" w:rsidRDefault="00F65F1D">
      <w:pPr>
        <w:spacing w:before="14" w:after="0" w:line="200" w:lineRule="exact"/>
        <w:rPr>
          <w:sz w:val="20"/>
          <w:szCs w:val="20"/>
          <w:lang w:val="es-ES"/>
          <w:rPrChange w:id="199" w:author="emilio.serrano@upm.es" w:date="2020-04-30T16:46:00Z">
            <w:rPr>
              <w:sz w:val="20"/>
              <w:szCs w:val="20"/>
            </w:rPr>
          </w:rPrChange>
        </w:rPr>
      </w:pPr>
    </w:p>
    <w:p w:rsidR="00F65F1D" w:rsidRDefault="00F26ADD">
      <w:pPr>
        <w:spacing w:after="0" w:line="370" w:lineRule="auto"/>
        <w:ind w:left="822" w:right="61" w:hanging="360"/>
        <w:rPr>
          <w:ins w:id="200" w:author="emilio.serrano@upm.es" w:date="2020-04-30T16:58:00Z"/>
          <w:rFonts w:ascii="Arial" w:eastAsia="Arial" w:hAnsi="Arial" w:cs="Arial"/>
          <w:lang w:val="es-ES"/>
        </w:rPr>
      </w:pPr>
      <w:r w:rsidRPr="00EC6811">
        <w:rPr>
          <w:rFonts w:ascii="Arial" w:eastAsia="Arial" w:hAnsi="Arial" w:cs="Arial"/>
          <w:lang w:val="es-ES"/>
          <w:rPrChange w:id="201" w:author="emilio.serrano@upm.es" w:date="2020-04-30T16:46:00Z">
            <w:rPr>
              <w:rFonts w:ascii="Arial" w:eastAsia="Arial" w:hAnsi="Arial" w:cs="Arial"/>
            </w:rPr>
          </w:rPrChange>
        </w:rPr>
        <w:t xml:space="preserve">4. </w:t>
      </w:r>
      <w:r w:rsidRPr="00EC6811">
        <w:rPr>
          <w:rFonts w:ascii="Arial" w:eastAsia="Arial" w:hAnsi="Arial" w:cs="Arial"/>
          <w:spacing w:val="54"/>
          <w:lang w:val="es-ES"/>
          <w:rPrChange w:id="202" w:author="emilio.serrano@upm.es" w:date="2020-04-30T16:46:00Z">
            <w:rPr>
              <w:rFonts w:ascii="Arial" w:eastAsia="Arial" w:hAnsi="Arial" w:cs="Arial"/>
              <w:spacing w:val="54"/>
            </w:rPr>
          </w:rPrChange>
        </w:rPr>
        <w:t xml:space="preserve"> </w:t>
      </w:r>
      <w:r w:rsidRPr="00EC6811">
        <w:rPr>
          <w:rFonts w:ascii="Arial" w:eastAsia="Arial" w:hAnsi="Arial" w:cs="Arial"/>
          <w:b/>
          <w:bCs/>
          <w:lang w:val="es-ES"/>
          <w:rPrChange w:id="203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>Modelo</w:t>
      </w:r>
      <w:r w:rsidRPr="00EC6811">
        <w:rPr>
          <w:rFonts w:ascii="Arial" w:eastAsia="Arial" w:hAnsi="Arial" w:cs="Arial"/>
          <w:b/>
          <w:bCs/>
          <w:spacing w:val="-5"/>
          <w:lang w:val="es-ES"/>
          <w:rPrChange w:id="204" w:author="emilio.serrano@upm.es" w:date="2020-04-30T16:46:00Z">
            <w:rPr>
              <w:rFonts w:ascii="Arial" w:eastAsia="Arial" w:hAnsi="Arial" w:cs="Arial"/>
              <w:b/>
              <w:bCs/>
              <w:spacing w:val="-5"/>
            </w:rPr>
          </w:rPrChange>
        </w:rPr>
        <w:t xml:space="preserve"> </w:t>
      </w:r>
      <w:r w:rsidRPr="00EC6811">
        <w:rPr>
          <w:rFonts w:ascii="Arial" w:eastAsia="Arial" w:hAnsi="Arial" w:cs="Arial"/>
          <w:b/>
          <w:bCs/>
          <w:lang w:val="es-ES"/>
          <w:rPrChange w:id="205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>inestable</w:t>
      </w:r>
      <w:r w:rsidRPr="00EC6811">
        <w:rPr>
          <w:rFonts w:ascii="Arial" w:eastAsia="Arial" w:hAnsi="Arial" w:cs="Arial"/>
          <w:lang w:val="es-ES"/>
          <w:rPrChange w:id="206" w:author="emilio.serrano@upm.es" w:date="2020-04-30T16:46:00Z">
            <w:rPr>
              <w:rFonts w:ascii="Arial" w:eastAsia="Arial" w:hAnsi="Arial" w:cs="Arial"/>
            </w:rPr>
          </w:rPrChange>
        </w:rPr>
        <w:t>:</w:t>
      </w:r>
      <w:r w:rsidRPr="00EC6811">
        <w:rPr>
          <w:rFonts w:ascii="Arial" w:eastAsia="Arial" w:hAnsi="Arial" w:cs="Arial"/>
          <w:spacing w:val="-5"/>
          <w:lang w:val="es-ES"/>
          <w:rPrChange w:id="207" w:author="emilio.serrano@upm.es" w:date="2020-04-30T16:46:00Z">
            <w:rPr>
              <w:rFonts w:ascii="Arial" w:eastAsia="Arial" w:hAnsi="Arial" w:cs="Arial"/>
              <w:spacing w:val="-5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08" w:author="emilio.serrano@upm.es" w:date="2020-04-30T16:46:00Z">
            <w:rPr>
              <w:rFonts w:ascii="Arial" w:eastAsia="Arial" w:hAnsi="Arial" w:cs="Arial"/>
            </w:rPr>
          </w:rPrChange>
        </w:rPr>
        <w:t>En</w:t>
      </w:r>
      <w:r w:rsidRPr="00EC6811">
        <w:rPr>
          <w:rFonts w:ascii="Arial" w:eastAsia="Arial" w:hAnsi="Arial" w:cs="Arial"/>
          <w:spacing w:val="-1"/>
          <w:lang w:val="es-ES"/>
          <w:rPrChange w:id="209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10" w:author="emilio.serrano@upm.es" w:date="2020-04-30T16:46:00Z">
            <w:rPr>
              <w:rFonts w:ascii="Arial" w:eastAsia="Arial" w:hAnsi="Arial" w:cs="Arial"/>
            </w:rPr>
          </w:rPrChange>
        </w:rPr>
        <w:t>la primera iteración</w:t>
      </w:r>
      <w:r w:rsidRPr="00EC6811">
        <w:rPr>
          <w:rFonts w:ascii="Arial" w:eastAsia="Arial" w:hAnsi="Arial" w:cs="Arial"/>
          <w:spacing w:val="-1"/>
          <w:lang w:val="es-ES"/>
          <w:rPrChange w:id="211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12" w:author="emilio.serrano@upm.es" w:date="2020-04-30T16:46:00Z">
            <w:rPr>
              <w:rFonts w:ascii="Arial" w:eastAsia="Arial" w:hAnsi="Arial" w:cs="Arial"/>
            </w:rPr>
          </w:rPrChange>
        </w:rPr>
        <w:t>del t</w:t>
      </w:r>
      <w:r w:rsidRPr="00EC6811">
        <w:rPr>
          <w:rFonts w:ascii="Arial" w:eastAsia="Arial" w:hAnsi="Arial" w:cs="Arial"/>
          <w:lang w:val="es-ES"/>
          <w:rPrChange w:id="213" w:author="emilio.serrano@upm.es" w:date="2020-04-30T16:46:00Z">
            <w:rPr>
              <w:rFonts w:ascii="Arial" w:eastAsia="Arial" w:hAnsi="Arial" w:cs="Arial"/>
            </w:rPr>
          </w:rPrChange>
        </w:rPr>
        <w:t>rabajo</w:t>
      </w:r>
      <w:r w:rsidRPr="00EC6811">
        <w:rPr>
          <w:rFonts w:ascii="Arial" w:eastAsia="Arial" w:hAnsi="Arial" w:cs="Arial"/>
          <w:spacing w:val="-1"/>
          <w:lang w:val="es-ES"/>
          <w:rPrChange w:id="214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15" w:author="emilio.serrano@upm.es" w:date="2020-04-30T16:46:00Z">
            <w:rPr>
              <w:rFonts w:ascii="Arial" w:eastAsia="Arial" w:hAnsi="Arial" w:cs="Arial"/>
            </w:rPr>
          </w:rPrChange>
        </w:rPr>
        <w:t>hago predicciones de los retornos</w:t>
      </w:r>
      <w:r w:rsidRPr="00EC6811">
        <w:rPr>
          <w:rFonts w:ascii="Arial" w:eastAsia="Arial" w:hAnsi="Arial" w:cs="Arial"/>
          <w:spacing w:val="-1"/>
          <w:lang w:val="es-ES"/>
          <w:rPrChange w:id="216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17" w:author="emilio.serrano@upm.es" w:date="2020-04-30T16:46:00Z">
            <w:rPr>
              <w:rFonts w:ascii="Arial" w:eastAsia="Arial" w:hAnsi="Arial" w:cs="Arial"/>
            </w:rPr>
          </w:rPrChange>
        </w:rPr>
        <w:t xml:space="preserve">de </w:t>
      </w:r>
      <w:proofErr w:type="spellStart"/>
      <w:r w:rsidRPr="00EC6811">
        <w:rPr>
          <w:rFonts w:ascii="Arial" w:eastAsia="Arial" w:hAnsi="Arial" w:cs="Arial"/>
          <w:lang w:val="es-ES"/>
          <w:rPrChange w:id="218" w:author="emilio.serrano@upm.es" w:date="2020-04-30T16:46:00Z">
            <w:rPr>
              <w:rFonts w:ascii="Arial" w:eastAsia="Arial" w:hAnsi="Arial" w:cs="Arial"/>
            </w:rPr>
          </w:rPrChange>
        </w:rPr>
        <w:t>Bitcoin</w:t>
      </w:r>
      <w:proofErr w:type="spellEnd"/>
      <w:r w:rsidRPr="00EC6811">
        <w:rPr>
          <w:rFonts w:ascii="Arial" w:eastAsia="Arial" w:hAnsi="Arial" w:cs="Arial"/>
          <w:spacing w:val="-2"/>
          <w:lang w:val="es-ES"/>
          <w:rPrChange w:id="219" w:author="emilio.serrano@upm.es" w:date="2020-04-30T16:46:00Z">
            <w:rPr>
              <w:rFonts w:ascii="Arial" w:eastAsia="Arial" w:hAnsi="Arial" w:cs="Arial"/>
              <w:spacing w:val="-2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20" w:author="emilio.serrano@upm.es" w:date="2020-04-30T16:46:00Z">
            <w:rPr>
              <w:rFonts w:ascii="Arial" w:eastAsia="Arial" w:hAnsi="Arial" w:cs="Arial"/>
            </w:rPr>
          </w:rPrChange>
        </w:rPr>
        <w:t>y Tesla</w:t>
      </w:r>
      <w:r w:rsidRPr="00EC6811">
        <w:rPr>
          <w:rFonts w:ascii="Arial" w:eastAsia="Arial" w:hAnsi="Arial" w:cs="Arial"/>
          <w:spacing w:val="-1"/>
          <w:lang w:val="es-ES"/>
          <w:rPrChange w:id="221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22" w:author="emilio.serrano@upm.es" w:date="2020-04-30T16:46:00Z">
            <w:rPr>
              <w:rFonts w:ascii="Arial" w:eastAsia="Arial" w:hAnsi="Arial" w:cs="Arial"/>
            </w:rPr>
          </w:rPrChange>
        </w:rPr>
        <w:t>sólo usando texto</w:t>
      </w:r>
      <w:r w:rsidRPr="00EC6811">
        <w:rPr>
          <w:rFonts w:ascii="Arial" w:eastAsia="Arial" w:hAnsi="Arial" w:cs="Arial"/>
          <w:spacing w:val="-1"/>
          <w:lang w:val="es-ES"/>
          <w:rPrChange w:id="223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24" w:author="emilio.serrano@upm.es" w:date="2020-04-30T16:46:00Z">
            <w:rPr>
              <w:rFonts w:ascii="Arial" w:eastAsia="Arial" w:hAnsi="Arial" w:cs="Arial"/>
            </w:rPr>
          </w:rPrChange>
        </w:rPr>
        <w:t>como input</w:t>
      </w:r>
      <w:r w:rsidRPr="00EC6811">
        <w:rPr>
          <w:rFonts w:ascii="Arial" w:eastAsia="Arial" w:hAnsi="Arial" w:cs="Arial"/>
          <w:spacing w:val="-1"/>
          <w:lang w:val="es-ES"/>
          <w:rPrChange w:id="225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26" w:author="emilio.serrano@upm.es" w:date="2020-04-30T16:46:00Z">
            <w:rPr>
              <w:rFonts w:ascii="Arial" w:eastAsia="Arial" w:hAnsi="Arial" w:cs="Arial"/>
            </w:rPr>
          </w:rPrChange>
        </w:rPr>
        <w:t>(ver sección 3.1</w:t>
      </w:r>
      <w:r w:rsidRPr="00EC6811">
        <w:rPr>
          <w:rFonts w:ascii="Arial" w:eastAsia="Arial" w:hAnsi="Arial" w:cs="Arial"/>
          <w:spacing w:val="-1"/>
          <w:lang w:val="es-ES"/>
          <w:rPrChange w:id="227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28" w:author="emilio.serrano@upm.es" w:date="2020-04-30T16:46:00Z">
            <w:rPr>
              <w:rFonts w:ascii="Arial" w:eastAsia="Arial" w:hAnsi="Arial" w:cs="Arial"/>
            </w:rPr>
          </w:rPrChange>
        </w:rPr>
        <w:t>y 3.2).</w:t>
      </w:r>
      <w:r w:rsidRPr="00EC6811">
        <w:rPr>
          <w:rFonts w:ascii="Arial" w:eastAsia="Arial" w:hAnsi="Arial" w:cs="Arial"/>
          <w:spacing w:val="-1"/>
          <w:lang w:val="es-ES"/>
          <w:rPrChange w:id="229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7A603B">
        <w:rPr>
          <w:rFonts w:ascii="Arial" w:eastAsia="Arial" w:hAnsi="Arial" w:cs="Arial"/>
          <w:lang w:val="es-ES"/>
        </w:rPr>
        <w:t>En resumen,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paso texto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de noticias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por BERT,</w:t>
      </w:r>
      <w:r w:rsidRPr="007A603B">
        <w:rPr>
          <w:rFonts w:ascii="Arial" w:eastAsia="Arial" w:hAnsi="Arial" w:cs="Arial"/>
          <w:spacing w:val="-5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obtengo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una predicción del sentimiento de cada frase,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agrupo las predicciones por días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haciendo l</w:t>
      </w:r>
      <w:r w:rsidRPr="007A603B">
        <w:rPr>
          <w:rFonts w:ascii="Arial" w:eastAsia="Arial" w:hAnsi="Arial" w:cs="Arial"/>
          <w:lang w:val="es-ES"/>
        </w:rPr>
        <w:t>a media y entreno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una LSTM</w:t>
      </w:r>
      <w:r w:rsidRPr="007A603B">
        <w:rPr>
          <w:rFonts w:ascii="Arial" w:eastAsia="Arial" w:hAnsi="Arial" w:cs="Arial"/>
          <w:spacing w:val="-3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que estime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los retornos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directamente.</w:t>
      </w:r>
      <w:r w:rsidRPr="007A603B">
        <w:rPr>
          <w:rFonts w:ascii="Arial" w:eastAsia="Arial" w:hAnsi="Arial" w:cs="Arial"/>
          <w:spacing w:val="-2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El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 xml:space="preserve">problema es que las predicciones del </w:t>
      </w:r>
      <w:r w:rsidRPr="007A603B">
        <w:rPr>
          <w:rFonts w:ascii="Arial" w:eastAsia="Arial" w:hAnsi="Arial" w:cs="Arial"/>
          <w:lang w:val="es-ES"/>
        </w:rPr>
        <w:lastRenderedPageBreak/>
        <w:t>modelo LSTM</w:t>
      </w:r>
      <w:r w:rsidRPr="007A603B">
        <w:rPr>
          <w:rFonts w:ascii="Arial" w:eastAsia="Arial" w:hAnsi="Arial" w:cs="Arial"/>
          <w:spacing w:val="-3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son demasiado inestables,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dependen demasiado del tamaño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de la ventana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escogida (número de días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hacia atrás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utilizado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para estimar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 xml:space="preserve">el valor </w:t>
      </w:r>
      <w:r w:rsidRPr="007A603B">
        <w:rPr>
          <w:rFonts w:ascii="Arial" w:eastAsia="Arial" w:hAnsi="Arial" w:cs="Arial"/>
          <w:lang w:val="es-ES"/>
        </w:rPr>
        <w:t>siguiente).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proofErr w:type="gramStart"/>
      <w:r w:rsidRPr="007A603B">
        <w:rPr>
          <w:rFonts w:ascii="Arial" w:eastAsia="Arial" w:hAnsi="Arial" w:cs="Arial"/>
          <w:lang w:val="es-ES"/>
        </w:rPr>
        <w:t>¿Conoces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alguna manera de estabilizar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las predicciones de redes LSTM.</w:t>
      </w:r>
      <w:proofErr w:type="gramEnd"/>
    </w:p>
    <w:p w:rsidR="003D3E9F" w:rsidRDefault="003D3E9F">
      <w:pPr>
        <w:spacing w:after="0" w:line="370" w:lineRule="auto"/>
        <w:ind w:left="822" w:right="61" w:hanging="360"/>
        <w:rPr>
          <w:ins w:id="230" w:author="emilio.serrano@upm.es" w:date="2020-04-30T16:59:00Z"/>
          <w:rFonts w:ascii="Arial" w:eastAsia="Arial" w:hAnsi="Arial" w:cs="Arial"/>
          <w:lang w:val="es-ES"/>
        </w:rPr>
      </w:pPr>
      <w:ins w:id="231" w:author="emilio.serrano@upm.es" w:date="2020-04-30T16:58:00Z">
        <w:r>
          <w:rPr>
            <w:rFonts w:ascii="Arial" w:eastAsia="Arial" w:hAnsi="Arial" w:cs="Arial"/>
            <w:lang w:val="es-ES"/>
          </w:rPr>
          <w:t xml:space="preserve">Por ahora me preocupa la contribución y si tiene sentido hablar de LSTM o BERT. </w:t>
        </w:r>
      </w:ins>
      <w:ins w:id="232" w:author="emilio.serrano@upm.es" w:date="2020-04-30T16:59:00Z">
        <w:r>
          <w:rPr>
            <w:rFonts w:ascii="Arial" w:eastAsia="Arial" w:hAnsi="Arial" w:cs="Arial"/>
            <w:lang w:val="es-ES"/>
          </w:rPr>
          <w:t xml:space="preserve">¿Con qué otras propuestas vas a comparar? ¿mides una precisión mayor en global o sólo la mejora que aporta usar noticias sobre un </w:t>
        </w:r>
        <w:proofErr w:type="spellStart"/>
        <w:proofErr w:type="gramStart"/>
        <w:r>
          <w:rPr>
            <w:rFonts w:ascii="Arial" w:eastAsia="Arial" w:hAnsi="Arial" w:cs="Arial"/>
            <w:lang w:val="es-ES"/>
          </w:rPr>
          <w:t>baseline</w:t>
        </w:r>
        <w:proofErr w:type="spellEnd"/>
        <w:r>
          <w:rPr>
            <w:rFonts w:ascii="Arial" w:eastAsia="Arial" w:hAnsi="Arial" w:cs="Arial"/>
            <w:lang w:val="es-ES"/>
          </w:rPr>
          <w:t>?.</w:t>
        </w:r>
        <w:proofErr w:type="gramEnd"/>
        <w:r>
          <w:rPr>
            <w:rFonts w:ascii="Arial" w:eastAsia="Arial" w:hAnsi="Arial" w:cs="Arial"/>
            <w:lang w:val="es-ES"/>
          </w:rPr>
          <w:t xml:space="preserve"> </w:t>
        </w:r>
      </w:ins>
    </w:p>
    <w:p w:rsidR="003D3E9F" w:rsidRDefault="003D3E9F">
      <w:pPr>
        <w:spacing w:after="0" w:line="370" w:lineRule="auto"/>
        <w:ind w:left="822" w:right="61" w:hanging="360"/>
        <w:rPr>
          <w:ins w:id="233" w:author="emilio.serrano@upm.es" w:date="2020-04-30T16:59:00Z"/>
          <w:rFonts w:ascii="Arial" w:eastAsia="Arial" w:hAnsi="Arial" w:cs="Arial"/>
          <w:lang w:val="es-ES"/>
        </w:rPr>
      </w:pPr>
    </w:p>
    <w:p w:rsidR="003D3E9F" w:rsidRPr="007A603B" w:rsidRDefault="003D3E9F">
      <w:pPr>
        <w:spacing w:after="0" w:line="370" w:lineRule="auto"/>
        <w:ind w:left="822" w:right="61" w:hanging="360"/>
        <w:rPr>
          <w:rFonts w:ascii="Arial" w:eastAsia="Arial" w:hAnsi="Arial" w:cs="Arial"/>
          <w:lang w:val="es-ES"/>
        </w:rPr>
      </w:pPr>
      <w:ins w:id="234" w:author="emilio.serrano@upm.es" w:date="2020-04-30T16:59:00Z">
        <w:r>
          <w:rPr>
            <w:rFonts w:ascii="Arial" w:eastAsia="Arial" w:hAnsi="Arial" w:cs="Arial"/>
            <w:lang w:val="es-ES"/>
          </w:rPr>
          <w:t xml:space="preserve">No caigas en el error de probar los tres millones de arquitecturas de Deep </w:t>
        </w:r>
        <w:proofErr w:type="spellStart"/>
        <w:r>
          <w:rPr>
            <w:rFonts w:ascii="Arial" w:eastAsia="Arial" w:hAnsi="Arial" w:cs="Arial"/>
            <w:lang w:val="es-ES"/>
          </w:rPr>
          <w:t>learning</w:t>
        </w:r>
        <w:proofErr w:type="spellEnd"/>
        <w:r>
          <w:rPr>
            <w:rFonts w:ascii="Arial" w:eastAsia="Arial" w:hAnsi="Arial" w:cs="Arial"/>
            <w:lang w:val="es-ES"/>
          </w:rPr>
          <w:t xml:space="preserve"> sin saber hacia dónde vas. </w:t>
        </w:r>
      </w:ins>
    </w:p>
    <w:p w:rsidR="00F65F1D" w:rsidRPr="007A603B" w:rsidRDefault="00F65F1D">
      <w:pPr>
        <w:spacing w:before="14" w:after="0" w:line="200" w:lineRule="exact"/>
        <w:rPr>
          <w:sz w:val="20"/>
          <w:szCs w:val="20"/>
          <w:lang w:val="es-ES"/>
        </w:rPr>
      </w:pPr>
    </w:p>
    <w:p w:rsidR="00F65F1D" w:rsidRPr="007A603B" w:rsidRDefault="00F26ADD">
      <w:pPr>
        <w:tabs>
          <w:tab w:val="left" w:pos="880"/>
        </w:tabs>
        <w:spacing w:after="0" w:line="370" w:lineRule="auto"/>
        <w:ind w:left="822" w:right="257" w:hanging="360"/>
        <w:rPr>
          <w:rFonts w:ascii="Arial" w:eastAsia="Arial" w:hAnsi="Arial" w:cs="Arial"/>
          <w:lang w:val="es-ES"/>
        </w:rPr>
      </w:pPr>
      <w:r w:rsidRPr="00EC6811">
        <w:rPr>
          <w:rFonts w:ascii="Arial" w:eastAsia="Arial" w:hAnsi="Arial" w:cs="Arial"/>
          <w:b/>
          <w:bCs/>
          <w:lang w:val="es-ES"/>
          <w:rPrChange w:id="235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>5.</w:t>
      </w:r>
      <w:r w:rsidRPr="00EC6811">
        <w:rPr>
          <w:rFonts w:ascii="Arial" w:eastAsia="Arial" w:hAnsi="Arial" w:cs="Arial"/>
          <w:b/>
          <w:bCs/>
          <w:lang w:val="es-ES"/>
          <w:rPrChange w:id="236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ab/>
      </w:r>
      <w:r w:rsidRPr="00EC6811">
        <w:rPr>
          <w:rFonts w:ascii="Arial" w:eastAsia="Arial" w:hAnsi="Arial" w:cs="Arial"/>
          <w:b/>
          <w:bCs/>
          <w:lang w:val="es-ES"/>
          <w:rPrChange w:id="237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ab/>
        <w:t>Media</w:t>
      </w:r>
      <w:r w:rsidRPr="00EC6811">
        <w:rPr>
          <w:rFonts w:ascii="Arial" w:eastAsia="Arial" w:hAnsi="Arial" w:cs="Arial"/>
          <w:b/>
          <w:bCs/>
          <w:spacing w:val="-2"/>
          <w:lang w:val="es-ES"/>
          <w:rPrChange w:id="238" w:author="emilio.serrano@upm.es" w:date="2020-04-30T16:46:00Z">
            <w:rPr>
              <w:rFonts w:ascii="Arial" w:eastAsia="Arial" w:hAnsi="Arial" w:cs="Arial"/>
              <w:b/>
              <w:bCs/>
              <w:spacing w:val="-2"/>
            </w:rPr>
          </w:rPrChange>
        </w:rPr>
        <w:t xml:space="preserve"> </w:t>
      </w:r>
      <w:r w:rsidRPr="00EC6811">
        <w:rPr>
          <w:rFonts w:ascii="Arial" w:eastAsia="Arial" w:hAnsi="Arial" w:cs="Arial"/>
          <w:b/>
          <w:bCs/>
          <w:lang w:val="es-ES"/>
          <w:rPrChange w:id="239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>del</w:t>
      </w:r>
      <w:r w:rsidRPr="00EC6811">
        <w:rPr>
          <w:rFonts w:ascii="Arial" w:eastAsia="Arial" w:hAnsi="Arial" w:cs="Arial"/>
          <w:b/>
          <w:bCs/>
          <w:spacing w:val="-2"/>
          <w:lang w:val="es-ES"/>
          <w:rPrChange w:id="240" w:author="emilio.serrano@upm.es" w:date="2020-04-30T16:46:00Z">
            <w:rPr>
              <w:rFonts w:ascii="Arial" w:eastAsia="Arial" w:hAnsi="Arial" w:cs="Arial"/>
              <w:b/>
              <w:bCs/>
              <w:spacing w:val="-2"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b/>
          <w:bCs/>
          <w:lang w:val="es-ES"/>
          <w:rPrChange w:id="241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>Sentiment</w:t>
      </w:r>
      <w:proofErr w:type="spellEnd"/>
      <w:r w:rsidRPr="00EC6811">
        <w:rPr>
          <w:rFonts w:ascii="Arial" w:eastAsia="Arial" w:hAnsi="Arial" w:cs="Arial"/>
          <w:b/>
          <w:bCs/>
          <w:spacing w:val="-5"/>
          <w:lang w:val="es-ES"/>
          <w:rPrChange w:id="242" w:author="emilio.serrano@upm.es" w:date="2020-04-30T16:46:00Z">
            <w:rPr>
              <w:rFonts w:ascii="Arial" w:eastAsia="Arial" w:hAnsi="Arial" w:cs="Arial"/>
              <w:b/>
              <w:bCs/>
              <w:spacing w:val="-5"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b/>
          <w:bCs/>
          <w:lang w:val="es-ES"/>
          <w:rPrChange w:id="243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>analysis</w:t>
      </w:r>
      <w:proofErr w:type="spellEnd"/>
      <w:r w:rsidRPr="00EC6811">
        <w:rPr>
          <w:rFonts w:ascii="Arial" w:eastAsia="Arial" w:hAnsi="Arial" w:cs="Arial"/>
          <w:b/>
          <w:bCs/>
          <w:lang w:val="es-ES"/>
          <w:rPrChange w:id="244" w:author="emilio.serrano@upm.es" w:date="2020-04-30T16:46:00Z">
            <w:rPr>
              <w:rFonts w:ascii="Arial" w:eastAsia="Arial" w:hAnsi="Arial" w:cs="Arial"/>
              <w:b/>
              <w:bCs/>
            </w:rPr>
          </w:rPrChange>
        </w:rPr>
        <w:t>:</w:t>
      </w:r>
      <w:r w:rsidRPr="00EC6811">
        <w:rPr>
          <w:rFonts w:ascii="Arial" w:eastAsia="Arial" w:hAnsi="Arial" w:cs="Arial"/>
          <w:b/>
          <w:bCs/>
          <w:spacing w:val="-3"/>
          <w:lang w:val="es-ES"/>
          <w:rPrChange w:id="245" w:author="emilio.serrano@upm.es" w:date="2020-04-30T16:46:00Z">
            <w:rPr>
              <w:rFonts w:ascii="Arial" w:eastAsia="Arial" w:hAnsi="Arial" w:cs="Arial"/>
              <w:b/>
              <w:bCs/>
              <w:spacing w:val="-3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46" w:author="emilio.serrano@upm.es" w:date="2020-04-30T16:46:00Z">
            <w:rPr>
              <w:rFonts w:ascii="Arial" w:eastAsia="Arial" w:hAnsi="Arial" w:cs="Arial"/>
            </w:rPr>
          </w:rPrChange>
        </w:rPr>
        <w:t>para combinar los datos</w:t>
      </w:r>
      <w:r w:rsidRPr="00EC6811">
        <w:rPr>
          <w:rFonts w:ascii="Arial" w:eastAsia="Arial" w:hAnsi="Arial" w:cs="Arial"/>
          <w:spacing w:val="-1"/>
          <w:lang w:val="es-ES"/>
          <w:rPrChange w:id="247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48" w:author="emilio.serrano@upm.es" w:date="2020-04-30T16:46:00Z">
            <w:rPr>
              <w:rFonts w:ascii="Arial" w:eastAsia="Arial" w:hAnsi="Arial" w:cs="Arial"/>
            </w:rPr>
          </w:rPrChange>
        </w:rPr>
        <w:t xml:space="preserve">de </w:t>
      </w:r>
      <w:proofErr w:type="spellStart"/>
      <w:r w:rsidRPr="00EC6811">
        <w:rPr>
          <w:rFonts w:ascii="Arial" w:eastAsia="Arial" w:hAnsi="Arial" w:cs="Arial"/>
          <w:lang w:val="es-ES"/>
          <w:rPrChange w:id="249" w:author="emilio.serrano@upm.es" w:date="2020-04-30T16:46:00Z">
            <w:rPr>
              <w:rFonts w:ascii="Arial" w:eastAsia="Arial" w:hAnsi="Arial" w:cs="Arial"/>
            </w:rPr>
          </w:rPrChange>
        </w:rPr>
        <w:t>sentiment</w:t>
      </w:r>
      <w:proofErr w:type="spellEnd"/>
      <w:r w:rsidRPr="00EC6811">
        <w:rPr>
          <w:rFonts w:ascii="Arial" w:eastAsia="Arial" w:hAnsi="Arial" w:cs="Arial"/>
          <w:spacing w:val="-1"/>
          <w:lang w:val="es-ES"/>
          <w:rPrChange w:id="250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proofErr w:type="spellStart"/>
      <w:r w:rsidRPr="00EC6811">
        <w:rPr>
          <w:rFonts w:ascii="Arial" w:eastAsia="Arial" w:hAnsi="Arial" w:cs="Arial"/>
          <w:lang w:val="es-ES"/>
          <w:rPrChange w:id="251" w:author="emilio.serrano@upm.es" w:date="2020-04-30T16:46:00Z">
            <w:rPr>
              <w:rFonts w:ascii="Arial" w:eastAsia="Arial" w:hAnsi="Arial" w:cs="Arial"/>
            </w:rPr>
          </w:rPrChange>
        </w:rPr>
        <w:t>analysis</w:t>
      </w:r>
      <w:proofErr w:type="spellEnd"/>
      <w:r w:rsidRPr="00EC6811">
        <w:rPr>
          <w:rFonts w:ascii="Arial" w:eastAsia="Arial" w:hAnsi="Arial" w:cs="Arial"/>
          <w:lang w:val="es-ES"/>
          <w:rPrChange w:id="252" w:author="emilio.serrano@upm.es" w:date="2020-04-30T16:46:00Z">
            <w:rPr>
              <w:rFonts w:ascii="Arial" w:eastAsia="Arial" w:hAnsi="Arial" w:cs="Arial"/>
            </w:rPr>
          </w:rPrChange>
        </w:rPr>
        <w:t xml:space="preserve"> de todas</w:t>
      </w:r>
      <w:r w:rsidRPr="00EC6811">
        <w:rPr>
          <w:rFonts w:ascii="Arial" w:eastAsia="Arial" w:hAnsi="Arial" w:cs="Arial"/>
          <w:spacing w:val="-1"/>
          <w:lang w:val="es-ES"/>
          <w:rPrChange w:id="253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54" w:author="emilio.serrano@upm.es" w:date="2020-04-30T16:46:00Z">
            <w:rPr>
              <w:rFonts w:ascii="Arial" w:eastAsia="Arial" w:hAnsi="Arial" w:cs="Arial"/>
            </w:rPr>
          </w:rPrChange>
        </w:rPr>
        <w:t>las frases</w:t>
      </w:r>
      <w:r w:rsidRPr="00EC6811">
        <w:rPr>
          <w:rFonts w:ascii="Arial" w:eastAsia="Arial" w:hAnsi="Arial" w:cs="Arial"/>
          <w:spacing w:val="-1"/>
          <w:lang w:val="es-ES"/>
          <w:rPrChange w:id="255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56" w:author="emilio.serrano@upm.es" w:date="2020-04-30T16:46:00Z">
            <w:rPr>
              <w:rFonts w:ascii="Arial" w:eastAsia="Arial" w:hAnsi="Arial" w:cs="Arial"/>
            </w:rPr>
          </w:rPrChange>
        </w:rPr>
        <w:t>que pertenecen</w:t>
      </w:r>
      <w:r w:rsidRPr="00EC6811">
        <w:rPr>
          <w:rFonts w:ascii="Arial" w:eastAsia="Arial" w:hAnsi="Arial" w:cs="Arial"/>
          <w:spacing w:val="-1"/>
          <w:lang w:val="es-ES"/>
          <w:rPrChange w:id="257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58" w:author="emilio.serrano@upm.es" w:date="2020-04-30T16:46:00Z">
            <w:rPr>
              <w:rFonts w:ascii="Arial" w:eastAsia="Arial" w:hAnsi="Arial" w:cs="Arial"/>
            </w:rPr>
          </w:rPrChange>
        </w:rPr>
        <w:t>al mismo día</w:t>
      </w:r>
      <w:r w:rsidRPr="00EC6811">
        <w:rPr>
          <w:rFonts w:ascii="Arial" w:eastAsia="Arial" w:hAnsi="Arial" w:cs="Arial"/>
          <w:spacing w:val="-1"/>
          <w:lang w:val="es-ES"/>
          <w:rPrChange w:id="259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60" w:author="emilio.serrano@upm.es" w:date="2020-04-30T16:46:00Z">
            <w:rPr>
              <w:rFonts w:ascii="Arial" w:eastAsia="Arial" w:hAnsi="Arial" w:cs="Arial"/>
            </w:rPr>
          </w:rPrChange>
        </w:rPr>
        <w:t>hago la media de sus vectores</w:t>
      </w:r>
      <w:r w:rsidRPr="00EC6811">
        <w:rPr>
          <w:rFonts w:ascii="Arial" w:eastAsia="Arial" w:hAnsi="Arial" w:cs="Arial"/>
          <w:spacing w:val="-1"/>
          <w:lang w:val="es-ES"/>
          <w:rPrChange w:id="261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62" w:author="emilio.serrano@upm.es" w:date="2020-04-30T16:46:00Z">
            <w:rPr>
              <w:rFonts w:ascii="Arial" w:eastAsia="Arial" w:hAnsi="Arial" w:cs="Arial"/>
            </w:rPr>
          </w:rPrChange>
        </w:rPr>
        <w:t>de sentimiento</w:t>
      </w:r>
      <w:r w:rsidRPr="00EC6811">
        <w:rPr>
          <w:rFonts w:ascii="Arial" w:eastAsia="Arial" w:hAnsi="Arial" w:cs="Arial"/>
          <w:spacing w:val="-1"/>
          <w:lang w:val="es-ES"/>
          <w:rPrChange w:id="263" w:author="emilio.serrano@upm.es" w:date="2020-04-30T16:46:00Z">
            <w:rPr>
              <w:rFonts w:ascii="Arial" w:eastAsia="Arial" w:hAnsi="Arial" w:cs="Arial"/>
              <w:spacing w:val="-1"/>
            </w:rPr>
          </w:rPrChange>
        </w:rPr>
        <w:t xml:space="preserve"> </w:t>
      </w:r>
      <w:r w:rsidRPr="00EC6811">
        <w:rPr>
          <w:rFonts w:ascii="Arial" w:eastAsia="Arial" w:hAnsi="Arial" w:cs="Arial"/>
          <w:lang w:val="es-ES"/>
          <w:rPrChange w:id="264" w:author="emilio.serrano@upm.es" w:date="2020-04-30T16:46:00Z">
            <w:rPr>
              <w:rFonts w:ascii="Arial" w:eastAsia="Arial" w:hAnsi="Arial" w:cs="Arial"/>
            </w:rPr>
          </w:rPrChange>
        </w:rPr>
        <w:t>que me devuelve BERT.</w:t>
      </w:r>
      <w:r w:rsidRPr="00EC6811">
        <w:rPr>
          <w:rFonts w:ascii="Arial" w:eastAsia="Arial" w:hAnsi="Arial" w:cs="Arial"/>
          <w:spacing w:val="-5"/>
          <w:lang w:val="es-ES"/>
          <w:rPrChange w:id="265" w:author="emilio.serrano@upm.es" w:date="2020-04-30T16:46:00Z">
            <w:rPr>
              <w:rFonts w:ascii="Arial" w:eastAsia="Arial" w:hAnsi="Arial" w:cs="Arial"/>
              <w:spacing w:val="-5"/>
            </w:rPr>
          </w:rPrChange>
        </w:rPr>
        <w:t xml:space="preserve"> </w:t>
      </w:r>
      <w:r w:rsidRPr="007A603B">
        <w:rPr>
          <w:rFonts w:ascii="Arial" w:eastAsia="Arial" w:hAnsi="Arial" w:cs="Arial"/>
          <w:lang w:val="es-ES"/>
        </w:rPr>
        <w:t>En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la siguiente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tabla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se ejemplifica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esto:</w:t>
      </w:r>
    </w:p>
    <w:p w:rsidR="00F65F1D" w:rsidRPr="007A603B" w:rsidRDefault="00F65F1D">
      <w:pPr>
        <w:spacing w:after="0"/>
        <w:rPr>
          <w:lang w:val="es-ES"/>
        </w:rPr>
        <w:sectPr w:rsidR="00F65F1D" w:rsidRPr="007A603B">
          <w:headerReference w:type="default" r:id="rId8"/>
          <w:type w:val="continuous"/>
          <w:pgSz w:w="11920" w:h="16860"/>
          <w:pgMar w:top="960" w:right="1360" w:bottom="280" w:left="1340" w:header="752" w:footer="720" w:gutter="0"/>
          <w:cols w:space="720"/>
        </w:sectPr>
      </w:pPr>
    </w:p>
    <w:p w:rsidR="00F65F1D" w:rsidRPr="007A603B" w:rsidRDefault="00F65F1D">
      <w:pPr>
        <w:spacing w:after="0" w:line="200" w:lineRule="exact"/>
        <w:rPr>
          <w:sz w:val="20"/>
          <w:szCs w:val="20"/>
          <w:lang w:val="es-ES"/>
        </w:rPr>
      </w:pPr>
    </w:p>
    <w:p w:rsidR="00F65F1D" w:rsidRPr="007A603B" w:rsidRDefault="00F65F1D">
      <w:pPr>
        <w:spacing w:before="1" w:after="0" w:line="240" w:lineRule="exact"/>
        <w:rPr>
          <w:sz w:val="24"/>
          <w:szCs w:val="24"/>
          <w:lang w:val="es-ES"/>
        </w:rPr>
      </w:pPr>
    </w:p>
    <w:p w:rsidR="00F65F1D" w:rsidRPr="007A603B" w:rsidRDefault="00F26ADD">
      <w:pPr>
        <w:spacing w:before="32" w:after="0" w:line="248" w:lineRule="exact"/>
        <w:ind w:left="101" w:right="-20"/>
        <w:rPr>
          <w:rFonts w:ascii="Arial" w:eastAsia="Arial" w:hAnsi="Arial" w:cs="Arial"/>
          <w:lang w:val="es-ES"/>
        </w:rPr>
      </w:pPr>
      <w:proofErr w:type="spellStart"/>
      <w:r w:rsidRPr="007A603B">
        <w:rPr>
          <w:rFonts w:ascii="Arial" w:eastAsia="Arial" w:hAnsi="Arial" w:cs="Arial"/>
          <w:position w:val="-1"/>
          <w:lang w:val="es-ES"/>
        </w:rPr>
        <w:t>Dataset</w:t>
      </w:r>
      <w:proofErr w:type="spellEnd"/>
      <w:r w:rsidRPr="007A603B">
        <w:rPr>
          <w:rFonts w:ascii="Arial" w:eastAsia="Arial" w:hAnsi="Arial" w:cs="Arial"/>
          <w:spacing w:val="-1"/>
          <w:position w:val="-1"/>
          <w:lang w:val="es-ES"/>
        </w:rPr>
        <w:t xml:space="preserve"> </w:t>
      </w:r>
      <w:r w:rsidRPr="007A603B">
        <w:rPr>
          <w:rFonts w:ascii="Arial" w:eastAsia="Arial" w:hAnsi="Arial" w:cs="Arial"/>
          <w:position w:val="-1"/>
          <w:lang w:val="es-ES"/>
        </w:rPr>
        <w:t>con frases</w:t>
      </w:r>
      <w:r w:rsidRPr="007A603B">
        <w:rPr>
          <w:rFonts w:ascii="Arial" w:eastAsia="Arial" w:hAnsi="Arial" w:cs="Arial"/>
          <w:spacing w:val="-1"/>
          <w:position w:val="-1"/>
          <w:lang w:val="es-ES"/>
        </w:rPr>
        <w:t xml:space="preserve"> </w:t>
      </w:r>
      <w:r w:rsidRPr="007A603B">
        <w:rPr>
          <w:rFonts w:ascii="Arial" w:eastAsia="Arial" w:hAnsi="Arial" w:cs="Arial"/>
          <w:position w:val="-1"/>
          <w:lang w:val="es-ES"/>
        </w:rPr>
        <w:t>cuyo sentimiento</w:t>
      </w:r>
      <w:r w:rsidRPr="007A603B">
        <w:rPr>
          <w:rFonts w:ascii="Arial" w:eastAsia="Arial" w:hAnsi="Arial" w:cs="Arial"/>
          <w:spacing w:val="-1"/>
          <w:position w:val="-1"/>
          <w:lang w:val="es-ES"/>
        </w:rPr>
        <w:t xml:space="preserve"> </w:t>
      </w:r>
      <w:r w:rsidRPr="007A603B">
        <w:rPr>
          <w:rFonts w:ascii="Arial" w:eastAsia="Arial" w:hAnsi="Arial" w:cs="Arial"/>
          <w:position w:val="-1"/>
          <w:lang w:val="es-ES"/>
        </w:rPr>
        <w:t>ya ha predicho BERT</w:t>
      </w:r>
    </w:p>
    <w:p w:rsidR="00F65F1D" w:rsidRPr="007A603B" w:rsidRDefault="00F65F1D">
      <w:pPr>
        <w:spacing w:after="0" w:line="140" w:lineRule="exact"/>
        <w:rPr>
          <w:sz w:val="14"/>
          <w:szCs w:val="14"/>
          <w:lang w:val="es-ES"/>
        </w:rPr>
      </w:pPr>
    </w:p>
    <w:p w:rsidR="00F65F1D" w:rsidRPr="007A603B" w:rsidRDefault="00F65F1D">
      <w:pPr>
        <w:spacing w:after="0" w:line="200" w:lineRule="exact"/>
        <w:rPr>
          <w:sz w:val="20"/>
          <w:szCs w:val="20"/>
          <w:lang w:val="es-ES"/>
        </w:rPr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6"/>
        <w:gridCol w:w="1877"/>
        <w:gridCol w:w="5585"/>
      </w:tblGrid>
      <w:tr w:rsidR="00F65F1D">
        <w:trPr>
          <w:trHeight w:hRule="exact" w:val="495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Pr="007A603B" w:rsidRDefault="00F65F1D">
            <w:pPr>
              <w:spacing w:before="8" w:after="0" w:line="100" w:lineRule="exact"/>
              <w:rPr>
                <w:sz w:val="10"/>
                <w:szCs w:val="10"/>
                <w:lang w:val="es-ES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Frases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Fecha</w:t>
            </w:r>
            <w:proofErr w:type="spellEnd"/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Vect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sentimiento</w:t>
            </w:r>
            <w:proofErr w:type="spellEnd"/>
          </w:p>
        </w:tc>
      </w:tr>
      <w:tr w:rsidR="00F65F1D">
        <w:trPr>
          <w:trHeight w:hRule="exact" w:val="495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Frase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[1,0,0,0,4]</w:t>
            </w:r>
          </w:p>
        </w:tc>
      </w:tr>
      <w:tr w:rsidR="00F65F1D">
        <w:trPr>
          <w:trHeight w:hRule="exact" w:val="495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Frase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[2,0,0,0,1]</w:t>
            </w:r>
          </w:p>
        </w:tc>
      </w:tr>
      <w:tr w:rsidR="00F65F1D">
        <w:trPr>
          <w:trHeight w:hRule="exact" w:val="495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Frase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[3,0,0,0,4]</w:t>
            </w:r>
          </w:p>
        </w:tc>
      </w:tr>
      <w:tr w:rsidR="00F65F1D">
        <w:trPr>
          <w:trHeight w:hRule="exact" w:val="495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Frase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[1,1,1,1,1]</w:t>
            </w:r>
          </w:p>
        </w:tc>
      </w:tr>
      <w:tr w:rsidR="00F65F1D">
        <w:trPr>
          <w:trHeight w:hRule="exact" w:val="495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Frase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[3,3,3,3,3]</w:t>
            </w:r>
          </w:p>
        </w:tc>
      </w:tr>
    </w:tbl>
    <w:p w:rsidR="00F65F1D" w:rsidRDefault="00F65F1D">
      <w:pPr>
        <w:spacing w:before="4" w:after="0" w:line="160" w:lineRule="exact"/>
        <w:rPr>
          <w:sz w:val="16"/>
          <w:szCs w:val="16"/>
        </w:rPr>
      </w:pPr>
    </w:p>
    <w:p w:rsidR="00F65F1D" w:rsidRDefault="00F65F1D">
      <w:pPr>
        <w:spacing w:after="0" w:line="200" w:lineRule="exact"/>
        <w:rPr>
          <w:sz w:val="20"/>
          <w:szCs w:val="20"/>
        </w:rPr>
      </w:pPr>
    </w:p>
    <w:p w:rsidR="00F65F1D" w:rsidRDefault="00F65F1D">
      <w:pPr>
        <w:spacing w:after="0" w:line="200" w:lineRule="exact"/>
        <w:rPr>
          <w:sz w:val="20"/>
          <w:szCs w:val="20"/>
        </w:rPr>
      </w:pPr>
    </w:p>
    <w:p w:rsidR="00F65F1D" w:rsidRPr="007A603B" w:rsidRDefault="00F26ADD">
      <w:pPr>
        <w:spacing w:before="32" w:after="0" w:line="248" w:lineRule="exact"/>
        <w:ind w:left="101" w:right="-20"/>
        <w:rPr>
          <w:rFonts w:ascii="Arial" w:eastAsia="Arial" w:hAnsi="Arial" w:cs="Arial"/>
          <w:lang w:val="es-ES"/>
        </w:rPr>
      </w:pPr>
      <w:proofErr w:type="spellStart"/>
      <w:r w:rsidRPr="007A603B">
        <w:rPr>
          <w:rFonts w:ascii="Arial" w:eastAsia="Arial" w:hAnsi="Arial" w:cs="Arial"/>
          <w:position w:val="-1"/>
          <w:lang w:val="es-ES"/>
        </w:rPr>
        <w:t>Dataset</w:t>
      </w:r>
      <w:proofErr w:type="spellEnd"/>
      <w:r w:rsidRPr="007A603B">
        <w:rPr>
          <w:rFonts w:ascii="Arial" w:eastAsia="Arial" w:hAnsi="Arial" w:cs="Arial"/>
          <w:spacing w:val="-1"/>
          <w:position w:val="-1"/>
          <w:lang w:val="es-ES"/>
        </w:rPr>
        <w:t xml:space="preserve"> </w:t>
      </w:r>
      <w:r w:rsidRPr="007A603B">
        <w:rPr>
          <w:rFonts w:ascii="Arial" w:eastAsia="Arial" w:hAnsi="Arial" w:cs="Arial"/>
          <w:position w:val="-1"/>
          <w:lang w:val="es-ES"/>
        </w:rPr>
        <w:t>tras</w:t>
      </w:r>
      <w:r w:rsidRPr="007A603B">
        <w:rPr>
          <w:rFonts w:ascii="Arial" w:eastAsia="Arial" w:hAnsi="Arial" w:cs="Arial"/>
          <w:spacing w:val="-1"/>
          <w:position w:val="-1"/>
          <w:lang w:val="es-ES"/>
        </w:rPr>
        <w:t xml:space="preserve"> </w:t>
      </w:r>
      <w:r w:rsidRPr="007A603B">
        <w:rPr>
          <w:rFonts w:ascii="Arial" w:eastAsia="Arial" w:hAnsi="Arial" w:cs="Arial"/>
          <w:position w:val="-1"/>
          <w:lang w:val="es-ES"/>
        </w:rPr>
        <w:t>hacer la media de las frases</w:t>
      </w:r>
      <w:r w:rsidRPr="007A603B">
        <w:rPr>
          <w:rFonts w:ascii="Arial" w:eastAsia="Arial" w:hAnsi="Arial" w:cs="Arial"/>
          <w:spacing w:val="-1"/>
          <w:position w:val="-1"/>
          <w:lang w:val="es-ES"/>
        </w:rPr>
        <w:t xml:space="preserve"> </w:t>
      </w:r>
      <w:r w:rsidRPr="007A603B">
        <w:rPr>
          <w:rFonts w:ascii="Arial" w:eastAsia="Arial" w:hAnsi="Arial" w:cs="Arial"/>
          <w:position w:val="-1"/>
          <w:lang w:val="es-ES"/>
        </w:rPr>
        <w:t>por días</w:t>
      </w:r>
    </w:p>
    <w:p w:rsidR="00F65F1D" w:rsidRPr="007A603B" w:rsidRDefault="00F65F1D">
      <w:pPr>
        <w:spacing w:after="0" w:line="140" w:lineRule="exact"/>
        <w:rPr>
          <w:sz w:val="14"/>
          <w:szCs w:val="14"/>
          <w:lang w:val="es-ES"/>
        </w:rPr>
      </w:pPr>
    </w:p>
    <w:p w:rsidR="00F65F1D" w:rsidRPr="007A603B" w:rsidRDefault="00F65F1D">
      <w:pPr>
        <w:spacing w:after="0" w:line="200" w:lineRule="exact"/>
        <w:rPr>
          <w:sz w:val="20"/>
          <w:szCs w:val="20"/>
          <w:lang w:val="es-ES"/>
        </w:rPr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7416"/>
      </w:tblGrid>
      <w:tr w:rsidR="00F65F1D">
        <w:trPr>
          <w:trHeight w:hRule="exact" w:val="495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Pr="007A603B" w:rsidRDefault="00F65F1D">
            <w:pPr>
              <w:spacing w:before="8" w:after="0" w:line="100" w:lineRule="exact"/>
              <w:rPr>
                <w:sz w:val="10"/>
                <w:szCs w:val="10"/>
                <w:lang w:val="es-ES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Fecha</w:t>
            </w:r>
            <w:proofErr w:type="spellEnd"/>
          </w:p>
        </w:tc>
        <w:tc>
          <w:tcPr>
            <w:tcW w:w="7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 de Vector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sentimiento</w:t>
            </w:r>
            <w:proofErr w:type="spellEnd"/>
          </w:p>
        </w:tc>
      </w:tr>
      <w:tr w:rsidR="00F65F1D">
        <w:trPr>
          <w:trHeight w:hRule="exact" w:val="495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7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[2,0,0,0,3]</w:t>
            </w:r>
          </w:p>
        </w:tc>
      </w:tr>
      <w:tr w:rsidR="00F65F1D">
        <w:trPr>
          <w:trHeight w:hRule="exact" w:val="495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F1D" w:rsidRDefault="00F65F1D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F65F1D" w:rsidRDefault="00F26ADD">
            <w:pPr>
              <w:spacing w:after="0" w:line="240" w:lineRule="auto"/>
              <w:ind w:left="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[2,2,2,2,2]</w:t>
            </w:r>
          </w:p>
        </w:tc>
      </w:tr>
    </w:tbl>
    <w:p w:rsidR="00F65F1D" w:rsidRDefault="00F65F1D">
      <w:pPr>
        <w:spacing w:before="4" w:after="0" w:line="160" w:lineRule="exact"/>
        <w:rPr>
          <w:sz w:val="16"/>
          <w:szCs w:val="16"/>
        </w:rPr>
      </w:pPr>
    </w:p>
    <w:p w:rsidR="00F65F1D" w:rsidRDefault="00F65F1D">
      <w:pPr>
        <w:spacing w:after="0" w:line="200" w:lineRule="exact"/>
        <w:rPr>
          <w:sz w:val="20"/>
          <w:szCs w:val="20"/>
        </w:rPr>
      </w:pPr>
    </w:p>
    <w:p w:rsidR="00F65F1D" w:rsidRDefault="00F65F1D">
      <w:pPr>
        <w:spacing w:after="0" w:line="200" w:lineRule="exact"/>
        <w:rPr>
          <w:sz w:val="20"/>
          <w:szCs w:val="20"/>
        </w:rPr>
      </w:pPr>
    </w:p>
    <w:p w:rsidR="00F65F1D" w:rsidRDefault="00F26ADD">
      <w:pPr>
        <w:spacing w:before="32" w:after="0" w:line="370" w:lineRule="auto"/>
        <w:ind w:left="101" w:right="258"/>
        <w:rPr>
          <w:ins w:id="266" w:author="emilio.serrano@upm.es" w:date="2020-04-30T17:00:00Z"/>
          <w:rFonts w:ascii="Arial" w:eastAsia="Arial" w:hAnsi="Arial" w:cs="Arial"/>
        </w:rPr>
      </w:pPr>
      <w:r w:rsidRPr="007A603B">
        <w:rPr>
          <w:rFonts w:ascii="Arial" w:eastAsia="Arial" w:hAnsi="Arial" w:cs="Arial"/>
          <w:lang w:val="es-ES"/>
        </w:rPr>
        <w:t>No estoy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seguro si estoy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perdiendo mucha información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al hacer esto,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pero si quiero usar una LSTM</w:t>
      </w:r>
      <w:r w:rsidRPr="007A603B">
        <w:rPr>
          <w:rFonts w:ascii="Arial" w:eastAsia="Arial" w:hAnsi="Arial" w:cs="Arial"/>
          <w:spacing w:val="-3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necesito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un único vector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de sentimiento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que represente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cada día.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¿Se</w:t>
      </w:r>
      <w:r w:rsidRPr="007A603B">
        <w:rPr>
          <w:rFonts w:ascii="Arial" w:eastAsia="Arial" w:hAnsi="Arial" w:cs="Arial"/>
          <w:spacing w:val="-3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te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ocurre alguna alternativa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para agrupar los datos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 xml:space="preserve">de </w:t>
      </w:r>
      <w:proofErr w:type="spellStart"/>
      <w:r w:rsidRPr="007A603B">
        <w:rPr>
          <w:rFonts w:ascii="Arial" w:eastAsia="Arial" w:hAnsi="Arial" w:cs="Arial"/>
          <w:lang w:val="es-ES"/>
        </w:rPr>
        <w:t>sentiment</w:t>
      </w:r>
      <w:proofErr w:type="spellEnd"/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proofErr w:type="spellStart"/>
      <w:r w:rsidRPr="007A603B">
        <w:rPr>
          <w:rFonts w:ascii="Arial" w:eastAsia="Arial" w:hAnsi="Arial" w:cs="Arial"/>
          <w:lang w:val="es-ES"/>
        </w:rPr>
        <w:t>analysis</w:t>
      </w:r>
      <w:proofErr w:type="spellEnd"/>
      <w:r w:rsidRPr="007A603B">
        <w:rPr>
          <w:rFonts w:ascii="Arial" w:eastAsia="Arial" w:hAnsi="Arial" w:cs="Arial"/>
          <w:lang w:val="es-ES"/>
        </w:rPr>
        <w:t xml:space="preserve"> de otra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 w:rsidRPr="007A603B">
        <w:rPr>
          <w:rFonts w:ascii="Arial" w:eastAsia="Arial" w:hAnsi="Arial" w:cs="Arial"/>
          <w:lang w:val="es-ES"/>
        </w:rPr>
        <w:t>forma?</w:t>
      </w:r>
      <w:r w:rsidRPr="007A603B">
        <w:rPr>
          <w:rFonts w:ascii="Arial" w:eastAsia="Arial" w:hAnsi="Arial" w:cs="Arial"/>
          <w:spacing w:val="-1"/>
          <w:lang w:val="es-ES"/>
        </w:rPr>
        <w:t xml:space="preserve"> </w:t>
      </w:r>
      <w:r>
        <w:rPr>
          <w:rFonts w:ascii="Arial" w:eastAsia="Arial" w:hAnsi="Arial" w:cs="Arial"/>
        </w:rPr>
        <w:t>¿Me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olvido</w:t>
      </w:r>
      <w:proofErr w:type="spellEnd"/>
      <w:r>
        <w:rPr>
          <w:rFonts w:ascii="Arial" w:eastAsia="Arial" w:hAnsi="Arial" w:cs="Arial"/>
        </w:rPr>
        <w:t xml:space="preserve"> de la LSTM?</w:t>
      </w:r>
    </w:p>
    <w:p w:rsidR="003D3E9F" w:rsidRDefault="003D3E9F">
      <w:pPr>
        <w:spacing w:before="32" w:after="0" w:line="370" w:lineRule="auto"/>
        <w:ind w:left="101" w:right="258"/>
        <w:rPr>
          <w:ins w:id="267" w:author="emilio.serrano@upm.es" w:date="2020-04-30T17:00:00Z"/>
          <w:rFonts w:ascii="Arial" w:eastAsia="Arial" w:hAnsi="Arial" w:cs="Arial"/>
        </w:rPr>
      </w:pPr>
    </w:p>
    <w:p w:rsidR="003D3E9F" w:rsidRDefault="003D3E9F">
      <w:pPr>
        <w:spacing w:before="32" w:after="0" w:line="370" w:lineRule="auto"/>
        <w:ind w:left="101" w:right="258"/>
        <w:rPr>
          <w:ins w:id="268" w:author="emilio.serrano@upm.es" w:date="2020-04-30T17:04:00Z"/>
          <w:rFonts w:ascii="Arial" w:eastAsia="Arial" w:hAnsi="Arial" w:cs="Arial"/>
          <w:lang w:val="es-ES"/>
        </w:rPr>
      </w:pPr>
      <w:ins w:id="269" w:author="emilio.serrano@upm.es" w:date="2020-04-30T17:00:00Z">
        <w:r w:rsidRPr="003D3E9F">
          <w:rPr>
            <w:rFonts w:ascii="Arial" w:eastAsia="Arial" w:hAnsi="Arial" w:cs="Arial"/>
            <w:lang w:val="es-ES"/>
            <w:rPrChange w:id="270" w:author="emilio.serrano@upm.es" w:date="2020-04-30T17:00:00Z">
              <w:rPr>
                <w:rFonts w:ascii="Arial" w:eastAsia="Arial" w:hAnsi="Arial" w:cs="Arial"/>
              </w:rPr>
            </w:rPrChange>
          </w:rPr>
          <w:t xml:space="preserve">Sí claro, cientos de formas. Entre otras </w:t>
        </w:r>
        <w:proofErr w:type="spellStart"/>
        <w:r w:rsidRPr="003D3E9F">
          <w:rPr>
            <w:rFonts w:ascii="Arial" w:eastAsia="Arial" w:hAnsi="Arial" w:cs="Arial"/>
            <w:lang w:val="es-ES"/>
            <w:rPrChange w:id="271" w:author="emilio.serrano@upm.es" w:date="2020-04-30T17:00:00Z">
              <w:rPr>
                <w:rFonts w:ascii="Arial" w:eastAsia="Arial" w:hAnsi="Arial" w:cs="Arial"/>
              </w:rPr>
            </w:rPrChange>
          </w:rPr>
          <w:t>pod</w:t>
        </w:r>
        <w:r>
          <w:rPr>
            <w:rFonts w:ascii="Arial" w:eastAsia="Arial" w:hAnsi="Arial" w:cs="Arial"/>
            <w:lang w:val="es-ES"/>
          </w:rPr>
          <w:t>´rias</w:t>
        </w:r>
        <w:proofErr w:type="spellEnd"/>
        <w:r>
          <w:rPr>
            <w:rFonts w:ascii="Arial" w:eastAsia="Arial" w:hAnsi="Arial" w:cs="Arial"/>
            <w:lang w:val="es-ES"/>
          </w:rPr>
          <w:t xml:space="preserve"> pasarle todas las frases concatenadas a ELMO o BERT y </w:t>
        </w:r>
        <w:proofErr w:type="spellStart"/>
        <w:r>
          <w:rPr>
            <w:rFonts w:ascii="Arial" w:eastAsia="Arial" w:hAnsi="Arial" w:cs="Arial"/>
            <w:lang w:val="es-ES"/>
          </w:rPr>
          <w:t>debe´ria</w:t>
        </w:r>
        <w:proofErr w:type="spellEnd"/>
        <w:r>
          <w:rPr>
            <w:rFonts w:ascii="Arial" w:eastAsia="Arial" w:hAnsi="Arial" w:cs="Arial"/>
            <w:lang w:val="es-ES"/>
          </w:rPr>
          <w:t xml:space="preserve"> devolverte un </w:t>
        </w:r>
      </w:ins>
      <w:ins w:id="272" w:author="emilio.serrano@upm.es" w:date="2020-04-30T17:01:00Z">
        <w:r>
          <w:rPr>
            <w:rFonts w:ascii="Arial" w:eastAsia="Arial" w:hAnsi="Arial" w:cs="Arial"/>
            <w:lang w:val="es-ES"/>
          </w:rPr>
          <w:t xml:space="preserve">único vector, porque vale para palabras/frases/párrafos.  También puedes pasar </w:t>
        </w:r>
      </w:ins>
      <w:ins w:id="273" w:author="emilio.serrano@upm.es" w:date="2020-04-30T17:03:00Z">
        <w:r>
          <w:rPr>
            <w:rFonts w:ascii="Arial" w:eastAsia="Arial" w:hAnsi="Arial" w:cs="Arial"/>
            <w:lang w:val="es-ES"/>
          </w:rPr>
          <w:t xml:space="preserve">a la LSTM una secuencia de palabras (codificadas en BERT) </w:t>
        </w:r>
      </w:ins>
      <w:ins w:id="274" w:author="emilio.serrano@upm.es" w:date="2020-04-30T17:04:00Z">
        <w:r>
          <w:rPr>
            <w:rFonts w:ascii="Arial" w:eastAsia="Arial" w:hAnsi="Arial" w:cs="Arial"/>
            <w:lang w:val="es-ES"/>
          </w:rPr>
          <w:t>y</w:t>
        </w:r>
      </w:ins>
      <w:ins w:id="275" w:author="emilio.serrano@upm.es" w:date="2020-04-30T17:02:00Z">
        <w:r>
          <w:rPr>
            <w:rFonts w:ascii="Arial" w:eastAsia="Arial" w:hAnsi="Arial" w:cs="Arial"/>
            <w:lang w:val="es-ES"/>
          </w:rPr>
          <w:t xml:space="preserve"> </w:t>
        </w:r>
      </w:ins>
      <w:ins w:id="276" w:author="emilio.serrano@upm.es" w:date="2020-04-30T17:04:00Z">
        <w:r>
          <w:rPr>
            <w:rFonts w:ascii="Arial" w:eastAsia="Arial" w:hAnsi="Arial" w:cs="Arial"/>
            <w:lang w:val="es-ES"/>
          </w:rPr>
          <w:t>generará</w:t>
        </w:r>
      </w:ins>
      <w:ins w:id="277" w:author="emilio.serrano@upm.es" w:date="2020-04-30T17:02:00Z">
        <w:r>
          <w:rPr>
            <w:rFonts w:ascii="Arial" w:eastAsia="Arial" w:hAnsi="Arial" w:cs="Arial"/>
            <w:lang w:val="es-ES"/>
          </w:rPr>
          <w:t xml:space="preserve"> un estado para el día, o pasarle (vector </w:t>
        </w:r>
        <w:proofErr w:type="gramStart"/>
        <w:r>
          <w:rPr>
            <w:rFonts w:ascii="Arial" w:eastAsia="Arial" w:hAnsi="Arial" w:cs="Arial"/>
            <w:lang w:val="es-ES"/>
          </w:rPr>
          <w:t>de )</w:t>
        </w:r>
        <w:proofErr w:type="gramEnd"/>
        <w:r>
          <w:rPr>
            <w:rFonts w:ascii="Arial" w:eastAsia="Arial" w:hAnsi="Arial" w:cs="Arial"/>
            <w:lang w:val="es-ES"/>
          </w:rPr>
          <w:t xml:space="preserve"> frases. O hacer medias de estados ocultos de la LSTM en lugar de coger ´solo la salida. O usar </w:t>
        </w:r>
        <w:proofErr w:type="spellStart"/>
        <w:r>
          <w:rPr>
            <w:rFonts w:ascii="Arial" w:eastAsia="Arial" w:hAnsi="Arial" w:cs="Arial"/>
            <w:lang w:val="es-ES"/>
          </w:rPr>
          <w:t>Bidirectional</w:t>
        </w:r>
        <w:proofErr w:type="spellEnd"/>
        <w:r>
          <w:rPr>
            <w:rFonts w:ascii="Arial" w:eastAsia="Arial" w:hAnsi="Arial" w:cs="Arial"/>
            <w:lang w:val="es-ES"/>
          </w:rPr>
          <w:t xml:space="preserve"> LSTM con todas las opciones anteriores. Como te digo es infinito. Pero en este punto </w:t>
        </w:r>
        <w:proofErr w:type="spellStart"/>
        <w:r>
          <w:rPr>
            <w:rFonts w:ascii="Arial" w:eastAsia="Arial" w:hAnsi="Arial" w:cs="Arial"/>
            <w:lang w:val="es-ES"/>
          </w:rPr>
          <w:t>centrate</w:t>
        </w:r>
        <w:proofErr w:type="spellEnd"/>
        <w:r>
          <w:rPr>
            <w:rFonts w:ascii="Arial" w:eastAsia="Arial" w:hAnsi="Arial" w:cs="Arial"/>
            <w:lang w:val="es-ES"/>
          </w:rPr>
          <w:t xml:space="preserve"> en definir </w:t>
        </w:r>
        <w:proofErr w:type="spellStart"/>
        <w:r>
          <w:rPr>
            <w:rFonts w:ascii="Arial" w:eastAsia="Arial" w:hAnsi="Arial" w:cs="Arial"/>
            <w:lang w:val="es-ES"/>
          </w:rPr>
          <w:t>cual</w:t>
        </w:r>
        <w:proofErr w:type="spellEnd"/>
        <w:r>
          <w:rPr>
            <w:rFonts w:ascii="Arial" w:eastAsia="Arial" w:hAnsi="Arial" w:cs="Arial"/>
            <w:lang w:val="es-ES"/>
          </w:rPr>
          <w:t xml:space="preserve"> va a ser la contribuci</w:t>
        </w:r>
      </w:ins>
      <w:ins w:id="278" w:author="emilio.serrano@upm.es" w:date="2020-04-30T17:03:00Z">
        <w:r w:rsidR="0043192D">
          <w:rPr>
            <w:rFonts w:ascii="Arial" w:eastAsia="Arial" w:hAnsi="Arial" w:cs="Arial"/>
            <w:lang w:val="es-ES"/>
          </w:rPr>
          <w:t xml:space="preserve">ón y cómo la vas a evaluar porque a lo mejor no es prioritario usar </w:t>
        </w:r>
        <w:proofErr w:type="spellStart"/>
        <w:r w:rsidR="0043192D">
          <w:rPr>
            <w:rFonts w:ascii="Arial" w:eastAsia="Arial" w:hAnsi="Arial" w:cs="Arial"/>
            <w:lang w:val="es-ES"/>
          </w:rPr>
          <w:t>Bert</w:t>
        </w:r>
        <w:proofErr w:type="spellEnd"/>
        <w:r w:rsidR="0043192D">
          <w:rPr>
            <w:rFonts w:ascii="Arial" w:eastAsia="Arial" w:hAnsi="Arial" w:cs="Arial"/>
            <w:lang w:val="es-ES"/>
          </w:rPr>
          <w:t xml:space="preserve"> o LSTM como te pon</w:t>
        </w:r>
      </w:ins>
      <w:ins w:id="279" w:author="emilio.serrano@upm.es" w:date="2020-04-30T17:04:00Z">
        <w:r w:rsidR="0043192D">
          <w:rPr>
            <w:rFonts w:ascii="Arial" w:eastAsia="Arial" w:hAnsi="Arial" w:cs="Arial"/>
            <w:lang w:val="es-ES"/>
          </w:rPr>
          <w:t>ía en notas anteriores.</w:t>
        </w:r>
      </w:ins>
    </w:p>
    <w:p w:rsidR="003D3E9F" w:rsidRPr="003D3E9F" w:rsidRDefault="003D3E9F">
      <w:pPr>
        <w:spacing w:before="32" w:after="0" w:line="370" w:lineRule="auto"/>
        <w:ind w:left="101" w:right="258"/>
        <w:rPr>
          <w:rFonts w:ascii="Arial" w:eastAsia="Arial" w:hAnsi="Arial" w:cs="Arial"/>
          <w:lang w:val="es-ES"/>
          <w:rPrChange w:id="280" w:author="emilio.serrano@upm.es" w:date="2020-04-30T17:00:00Z">
            <w:rPr>
              <w:rFonts w:ascii="Arial" w:eastAsia="Arial" w:hAnsi="Arial" w:cs="Arial"/>
            </w:rPr>
          </w:rPrChange>
        </w:rPr>
      </w:pPr>
      <w:ins w:id="281" w:author="emilio.serrano@upm.es" w:date="2020-04-30T17:04:00Z">
        <w:r>
          <w:rPr>
            <w:rFonts w:ascii="Arial" w:eastAsia="Arial" w:hAnsi="Arial" w:cs="Arial"/>
            <w:lang w:val="es-ES"/>
          </w:rPr>
          <w:t>Lo ideal es compararte con algo que esté ya hecho en la literatura/</w:t>
        </w:r>
        <w:proofErr w:type="spellStart"/>
        <w:r>
          <w:rPr>
            <w:rFonts w:ascii="Arial" w:eastAsia="Arial" w:hAnsi="Arial" w:cs="Arial"/>
            <w:lang w:val="es-ES"/>
          </w:rPr>
          <w:t>paper</w:t>
        </w:r>
        <w:proofErr w:type="spellEnd"/>
        <w:r>
          <w:rPr>
            <w:rFonts w:ascii="Arial" w:eastAsia="Arial" w:hAnsi="Arial" w:cs="Arial"/>
            <w:lang w:val="es-ES"/>
          </w:rPr>
          <w:t xml:space="preserve">. </w:t>
        </w:r>
      </w:ins>
      <w:ins w:id="282" w:author="emilio.serrano@upm.es" w:date="2020-04-30T17:05:00Z">
        <w:r w:rsidR="0043192D">
          <w:rPr>
            <w:rFonts w:ascii="Arial" w:eastAsia="Arial" w:hAnsi="Arial" w:cs="Arial"/>
            <w:lang w:val="es-ES"/>
          </w:rPr>
          <w:t xml:space="preserve"> Si no es posible, tendrías que dar mucha variedad de métodos y compararlos, partiendo de casos lo más simple posibles (</w:t>
        </w:r>
      </w:ins>
      <w:ins w:id="283" w:author="emilio.serrano@upm.es" w:date="2020-04-30T17:06:00Z">
        <w:r w:rsidR="0043192D">
          <w:rPr>
            <w:rFonts w:ascii="Arial" w:eastAsia="Arial" w:hAnsi="Arial" w:cs="Arial"/>
            <w:lang w:val="es-ES"/>
          </w:rPr>
          <w:t xml:space="preserve">si </w:t>
        </w:r>
        <w:proofErr w:type="spellStart"/>
        <w:r w:rsidR="0043192D">
          <w:rPr>
            <w:rFonts w:ascii="Arial" w:eastAsia="Arial" w:hAnsi="Arial" w:cs="Arial"/>
            <w:lang w:val="es-ES"/>
          </w:rPr>
          <w:t>prentendes</w:t>
        </w:r>
        <w:proofErr w:type="spellEnd"/>
        <w:r w:rsidR="0043192D">
          <w:rPr>
            <w:rFonts w:ascii="Arial" w:eastAsia="Arial" w:hAnsi="Arial" w:cs="Arial"/>
            <w:lang w:val="es-ES"/>
          </w:rPr>
          <w:t xml:space="preserve"> aportar mejor predicción de bolsa, </w:t>
        </w:r>
      </w:ins>
      <w:ins w:id="284" w:author="emilio.serrano@upm.es" w:date="2020-04-30T17:05:00Z">
        <w:r w:rsidR="0043192D">
          <w:rPr>
            <w:rFonts w:ascii="Arial" w:eastAsia="Arial" w:hAnsi="Arial" w:cs="Arial"/>
            <w:lang w:val="es-ES"/>
          </w:rPr>
          <w:t xml:space="preserve">entiendo que el análisis de series temporales clásico con ARIMA y </w:t>
        </w:r>
        <w:proofErr w:type="spellStart"/>
        <w:r w:rsidR="0043192D">
          <w:rPr>
            <w:rFonts w:ascii="Arial" w:eastAsia="Arial" w:hAnsi="Arial" w:cs="Arial"/>
            <w:lang w:val="es-ES"/>
          </w:rPr>
          <w:t>vanilla</w:t>
        </w:r>
        <w:proofErr w:type="spellEnd"/>
        <w:r w:rsidR="0043192D">
          <w:rPr>
            <w:rFonts w:ascii="Arial" w:eastAsia="Arial" w:hAnsi="Arial" w:cs="Arial"/>
            <w:lang w:val="es-ES"/>
          </w:rPr>
          <w:t xml:space="preserve"> </w:t>
        </w:r>
        <w:proofErr w:type="spellStart"/>
        <w:r w:rsidR="0043192D">
          <w:rPr>
            <w:rFonts w:ascii="Arial" w:eastAsia="Arial" w:hAnsi="Arial" w:cs="Arial"/>
            <w:lang w:val="es-ES"/>
          </w:rPr>
          <w:t>Recurrent</w:t>
        </w:r>
        <w:proofErr w:type="spellEnd"/>
        <w:r w:rsidR="0043192D">
          <w:rPr>
            <w:rFonts w:ascii="Arial" w:eastAsia="Arial" w:hAnsi="Arial" w:cs="Arial"/>
            <w:lang w:val="es-ES"/>
          </w:rPr>
          <w:t xml:space="preserve"> Neural Networks)</w:t>
        </w:r>
      </w:ins>
      <w:bookmarkStart w:id="285" w:name="_GoBack"/>
      <w:bookmarkEnd w:id="285"/>
    </w:p>
    <w:sectPr w:rsidR="003D3E9F" w:rsidRPr="003D3E9F">
      <w:pgSz w:w="11920" w:h="16860"/>
      <w:pgMar w:top="960" w:right="1320" w:bottom="280" w:left="134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DD" w:rsidRDefault="00F26ADD">
      <w:pPr>
        <w:spacing w:after="0" w:line="240" w:lineRule="auto"/>
      </w:pPr>
      <w:r>
        <w:separator/>
      </w:r>
    </w:p>
  </w:endnote>
  <w:endnote w:type="continuationSeparator" w:id="0">
    <w:p w:rsidR="00F26ADD" w:rsidRDefault="00F2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DD" w:rsidRDefault="00F26ADD">
      <w:pPr>
        <w:spacing w:after="0" w:line="240" w:lineRule="auto"/>
      </w:pPr>
      <w:r>
        <w:separator/>
      </w:r>
    </w:p>
  </w:footnote>
  <w:footnote w:type="continuationSeparator" w:id="0">
    <w:p w:rsidR="00F26ADD" w:rsidRDefault="00F26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F1D" w:rsidRDefault="007A603B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464820</wp:posOffset>
              </wp:positionV>
              <wp:extent cx="1027430" cy="165100"/>
              <wp:effectExtent l="0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74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F1D" w:rsidRDefault="00F26ADD">
                          <w:pPr>
                            <w:spacing w:after="0" w:line="245" w:lineRule="exact"/>
                            <w:ind w:left="20" w:right="-53"/>
                            <w:rPr>
                              <w:rFonts w:ascii="Arial" w:eastAsia="Arial" w:hAnsi="Arial" w:cs="Arial"/>
                            </w:rPr>
                          </w:pPr>
                          <w:proofErr w:type="gramStart"/>
                          <w:r>
                            <w:rPr>
                              <w:rFonts w:ascii="Arial" w:eastAsia="Arial" w:hAnsi="Arial" w:cs="Arial"/>
                            </w:rPr>
                            <w:t>28 de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</w:rPr>
                            <w:t>abril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05pt;margin-top:36.6pt;width:80.9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" filled="f" stroked="f">
              <v:textbox inset="0,0,0,0">
                <w:txbxContent>
                  <w:p w:rsidR="00F65F1D" w:rsidRDefault="00F26ADD">
                    <w:pPr>
                      <w:spacing w:after="0" w:line="245" w:lineRule="exact"/>
                      <w:ind w:left="20" w:right="-53"/>
                      <w:rPr>
                        <w:rFonts w:ascii="Arial" w:eastAsia="Arial" w:hAnsi="Arial" w:cs="Arial"/>
                      </w:rPr>
                    </w:pPr>
                    <w:proofErr w:type="gramStart"/>
                    <w:r>
                      <w:rPr>
                        <w:rFonts w:ascii="Arial" w:eastAsia="Arial" w:hAnsi="Arial" w:cs="Arial"/>
                      </w:rPr>
                      <w:t>28 de</w:t>
                    </w:r>
                    <w:proofErr w:type="gramEnd"/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</w:rPr>
                      <w:t>abril</w:t>
                    </w:r>
                    <w:proofErr w:type="spellEnd"/>
                    <w:r>
                      <w:rPr>
                        <w:rFonts w:ascii="Arial" w:eastAsia="Arial" w:hAnsi="Arial" w:cs="Arial"/>
                      </w:rPr>
                      <w:t xml:space="preserve">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E1C2E"/>
    <w:multiLevelType w:val="hybridMultilevel"/>
    <w:tmpl w:val="964A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ilio.serrano@upm.es">
    <w15:presenceInfo w15:providerId="None" w15:userId="emilio.serrano@upm.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1D"/>
    <w:rsid w:val="003D3E9F"/>
    <w:rsid w:val="0043192D"/>
    <w:rsid w:val="007A603B"/>
    <w:rsid w:val="007C69EC"/>
    <w:rsid w:val="008264BD"/>
    <w:rsid w:val="00E765DC"/>
    <w:rsid w:val="00EC6811"/>
    <w:rsid w:val="00F26ADD"/>
    <w:rsid w:val="00F6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62C3D"/>
  <w15:docId w15:val="{CC8EC3B6-190B-4AFA-A540-F26AA8C4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6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81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C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uanluisrto/stock-prediction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esf</dc:creator>
  <cp:lastModifiedBy>emilio.serrano@upm.es</cp:lastModifiedBy>
  <cp:revision>7</cp:revision>
  <dcterms:created xsi:type="dcterms:W3CDTF">2020-04-30T14:46:00Z</dcterms:created>
  <dcterms:modified xsi:type="dcterms:W3CDTF">2020-04-30T15:06:00Z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LastSaved">
    <vt:filetime>2020-04-30T00:00:00Z</vt:filetime>
  </property>
</Properties>
</file>